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807E6" w14:textId="07DCFABB" w:rsidR="009F0B60" w:rsidRDefault="00105273">
      <w:pPr>
        <w:tabs>
          <w:tab w:val="left" w:pos="2268"/>
        </w:tabs>
        <w:ind w:left="2268" w:hanging="2268"/>
        <w:jc w:val="both"/>
        <w:rPr>
          <w:rFonts w:ascii="Arial" w:hAnsi="Arial" w:cs="Arial"/>
          <w:b/>
        </w:rPr>
      </w:pPr>
      <w:r>
        <w:rPr>
          <w:rFonts w:ascii="Arial" w:hAnsi="Arial" w:cs="Arial"/>
          <w:b/>
        </w:rPr>
        <w:t xml:space="preserve"> </w:t>
      </w:r>
    </w:p>
    <w:p w14:paraId="16D3BD27" w14:textId="77777777" w:rsidR="009F0B60" w:rsidRDefault="009F0B60">
      <w:pPr>
        <w:rPr>
          <w:rFonts w:ascii="Arial" w:hAnsi="Arial" w:cs="Arial"/>
        </w:rPr>
      </w:pPr>
    </w:p>
    <w:p w14:paraId="540C364B" w14:textId="77777777" w:rsidR="009F0B60" w:rsidRDefault="009F0B60">
      <w:pPr>
        <w:rPr>
          <w:rFonts w:ascii="Arial" w:hAnsi="Arial" w:cs="Arial"/>
        </w:rPr>
      </w:pPr>
    </w:p>
    <w:p w14:paraId="738BACC4" w14:textId="77777777" w:rsidR="009F0B60" w:rsidRDefault="009F0B60">
      <w:pPr>
        <w:rPr>
          <w:rFonts w:ascii="Arial" w:hAnsi="Arial" w:cs="Arial"/>
        </w:rPr>
      </w:pPr>
    </w:p>
    <w:p w14:paraId="506FCD05" w14:textId="77777777" w:rsidR="009F0B60" w:rsidRDefault="009F0B60">
      <w:pPr>
        <w:rPr>
          <w:rFonts w:ascii="Arial" w:hAnsi="Arial" w:cs="Arial"/>
        </w:rPr>
      </w:pPr>
    </w:p>
    <w:p w14:paraId="6C190F5B" w14:textId="77777777" w:rsidR="009F0B60" w:rsidRDefault="009F0B60">
      <w:pPr>
        <w:rPr>
          <w:rFonts w:ascii="Arial" w:hAnsi="Arial" w:cs="Arial"/>
        </w:rPr>
      </w:pPr>
    </w:p>
    <w:p w14:paraId="186F0E65" w14:textId="77777777" w:rsidR="009F0B60" w:rsidRDefault="009F0B60">
      <w:pPr>
        <w:rPr>
          <w:rFonts w:ascii="Arial" w:hAnsi="Arial" w:cs="Arial"/>
        </w:rPr>
      </w:pPr>
    </w:p>
    <w:p w14:paraId="778807BD" w14:textId="77777777" w:rsidR="009F0B60" w:rsidRDefault="009F0B60">
      <w:pPr>
        <w:rPr>
          <w:rFonts w:ascii="Arial" w:hAnsi="Arial" w:cs="Arial"/>
        </w:rPr>
      </w:pPr>
    </w:p>
    <w:p w14:paraId="389DCFB4" w14:textId="77777777" w:rsidR="009F0B60" w:rsidRDefault="009F0B60">
      <w:pPr>
        <w:rPr>
          <w:rFonts w:ascii="Arial" w:hAnsi="Arial" w:cs="Arial"/>
        </w:rPr>
      </w:pPr>
    </w:p>
    <w:p w14:paraId="1935F18D" w14:textId="77777777" w:rsidR="009F0B60" w:rsidRDefault="009F0B60">
      <w:pPr>
        <w:ind w:left="1440"/>
        <w:rPr>
          <w:rFonts w:ascii="Arial" w:hAnsi="Arial" w:cs="Arial"/>
        </w:rPr>
      </w:pPr>
    </w:p>
    <w:p w14:paraId="45807ACD" w14:textId="77777777" w:rsidR="009F0B60" w:rsidRDefault="009F0B60">
      <w:pPr>
        <w:rPr>
          <w:rFonts w:ascii="Arial" w:hAnsi="Arial" w:cs="Arial"/>
        </w:rPr>
      </w:pPr>
    </w:p>
    <w:p w14:paraId="6CF3D65F" w14:textId="77777777" w:rsidR="009F0B60" w:rsidRDefault="009F0B60">
      <w:pPr>
        <w:rPr>
          <w:rFonts w:ascii="Arial" w:hAnsi="Arial" w:cs="Arial"/>
        </w:rPr>
      </w:pPr>
    </w:p>
    <w:p w14:paraId="6173FACA" w14:textId="77777777" w:rsidR="009F0B60" w:rsidRDefault="009F0B60">
      <w:pPr>
        <w:rPr>
          <w:rFonts w:ascii="Arial" w:hAnsi="Arial" w:cs="Arial"/>
        </w:rPr>
      </w:pPr>
    </w:p>
    <w:p w14:paraId="3968F006" w14:textId="77777777" w:rsidR="009F0B60" w:rsidRDefault="009F0B60">
      <w:pPr>
        <w:rPr>
          <w:rFonts w:ascii="Arial" w:hAnsi="Arial" w:cs="Arial"/>
        </w:rPr>
      </w:pPr>
    </w:p>
    <w:p w14:paraId="09CCEB74" w14:textId="405DDCF1" w:rsidR="009224AC" w:rsidRPr="008218C4" w:rsidRDefault="008218C4" w:rsidP="009224AC">
      <w:pPr>
        <w:jc w:val="right"/>
        <w:rPr>
          <w:color w:val="0000FF"/>
          <w:sz w:val="24"/>
          <w:szCs w:val="24"/>
          <w:lang w:val="fr-FR"/>
        </w:rPr>
      </w:pPr>
      <w:r w:rsidRPr="008218C4">
        <w:rPr>
          <w:sz w:val="24"/>
          <w:szCs w:val="24"/>
        </w:rPr>
        <w:fldChar w:fldCharType="begin"/>
      </w:r>
      <w:r w:rsidRPr="008218C4">
        <w:rPr>
          <w:sz w:val="24"/>
          <w:szCs w:val="24"/>
        </w:rPr>
        <w:instrText xml:space="preserve"> DOCPROPERTY  Project  \* MERGEFORMAT </w:instrText>
      </w:r>
      <w:r w:rsidRPr="008218C4">
        <w:rPr>
          <w:sz w:val="24"/>
          <w:szCs w:val="24"/>
        </w:rPr>
        <w:fldChar w:fldCharType="separate"/>
      </w:r>
      <w:r w:rsidRPr="008218C4">
        <w:rPr>
          <w:sz w:val="24"/>
          <w:szCs w:val="24"/>
        </w:rPr>
        <w:t>IAS</w:t>
      </w:r>
      <w:r w:rsidRPr="008218C4">
        <w:rPr>
          <w:sz w:val="24"/>
          <w:szCs w:val="24"/>
        </w:rPr>
        <w:fldChar w:fldCharType="end"/>
      </w:r>
    </w:p>
    <w:p w14:paraId="15716961" w14:textId="1C3504BD" w:rsidR="009224AC" w:rsidRPr="00DF1414" w:rsidRDefault="008218C4" w:rsidP="009224AC">
      <w:pPr>
        <w:jc w:val="right"/>
        <w:rPr>
          <w:sz w:val="28"/>
          <w:lang w:val="fr-FR"/>
        </w:rPr>
      </w:pPr>
      <w:r w:rsidRPr="008218C4">
        <w:rPr>
          <w:sz w:val="24"/>
          <w:szCs w:val="24"/>
        </w:rPr>
        <w:fldChar w:fldCharType="begin"/>
      </w:r>
      <w:r w:rsidRPr="008218C4">
        <w:rPr>
          <w:sz w:val="24"/>
          <w:szCs w:val="24"/>
        </w:rPr>
        <w:instrText xml:space="preserve"> DOCPROPERTY  Version  \* MERGEFORMAT </w:instrText>
      </w:r>
      <w:r w:rsidRPr="008218C4">
        <w:rPr>
          <w:sz w:val="24"/>
          <w:szCs w:val="24"/>
        </w:rPr>
        <w:fldChar w:fldCharType="separate"/>
      </w:r>
      <w:r w:rsidRPr="008218C4">
        <w:rPr>
          <w:sz w:val="24"/>
          <w:szCs w:val="24"/>
        </w:rPr>
        <w:t>0.1v</w:t>
      </w:r>
      <w:r w:rsidRPr="008218C4">
        <w:rPr>
          <w:sz w:val="24"/>
          <w:szCs w:val="24"/>
        </w:rPr>
        <w:fldChar w:fldCharType="end"/>
      </w:r>
      <w:r w:rsidR="009224AC">
        <w:fldChar w:fldCharType="begin"/>
      </w:r>
      <w:r w:rsidR="009224AC" w:rsidRPr="00DF1414">
        <w:rPr>
          <w:lang w:val="fr-FR"/>
        </w:rPr>
        <w:instrText xml:space="preserve"> SUBJECT  \* MERGEFORMAT </w:instrText>
      </w:r>
      <w:r w:rsidR="009224AC">
        <w:fldChar w:fldCharType="end"/>
      </w:r>
    </w:p>
    <w:p w14:paraId="3AE47678" w14:textId="77777777" w:rsidR="00566298" w:rsidRPr="00DF1414" w:rsidRDefault="00566298" w:rsidP="00566298">
      <w:pPr>
        <w:tabs>
          <w:tab w:val="left" w:pos="-720"/>
        </w:tabs>
        <w:rPr>
          <w:sz w:val="36"/>
          <w:lang w:val="fr-FR"/>
        </w:rPr>
      </w:pPr>
    </w:p>
    <w:p w14:paraId="69A1B754" w14:textId="77777777" w:rsidR="00566298" w:rsidRPr="00DF1414" w:rsidRDefault="00566298" w:rsidP="00566298">
      <w:pPr>
        <w:framePr w:w="9360" w:h="144" w:hRule="exact" w:wrap="auto" w:vAnchor="text" w:hAnchor="margin"/>
        <w:shd w:val="solid" w:color="auto" w:fill="auto"/>
        <w:tabs>
          <w:tab w:val="left" w:pos="-720"/>
        </w:tabs>
        <w:rPr>
          <w:sz w:val="36"/>
          <w:lang w:val="fr-FR"/>
        </w:rPr>
      </w:pPr>
    </w:p>
    <w:p w14:paraId="7C02F445" w14:textId="77777777" w:rsidR="00566298" w:rsidRPr="00DF1414" w:rsidRDefault="00566298" w:rsidP="00566298">
      <w:pPr>
        <w:tabs>
          <w:tab w:val="left" w:pos="-720"/>
        </w:tabs>
        <w:spacing w:line="1" w:lineRule="exact"/>
        <w:rPr>
          <w:sz w:val="36"/>
          <w:lang w:val="fr-FR"/>
        </w:rPr>
      </w:pPr>
    </w:p>
    <w:p w14:paraId="1861E458" w14:textId="77777777" w:rsidR="00566298" w:rsidRPr="00DF1414" w:rsidRDefault="00566298" w:rsidP="00566298">
      <w:pPr>
        <w:tabs>
          <w:tab w:val="left" w:pos="-720"/>
        </w:tabs>
        <w:rPr>
          <w:sz w:val="36"/>
          <w:lang w:val="fr-FR"/>
        </w:rPr>
      </w:pPr>
    </w:p>
    <w:p w14:paraId="7E81BF62" w14:textId="2D6C905F" w:rsidR="009F0B60" w:rsidRDefault="00486D6B" w:rsidP="00486D6B">
      <w:pPr>
        <w:pStyle w:val="Title"/>
        <w:jc w:val="left"/>
        <w:rPr>
          <w:noProof/>
          <w:sz w:val="32"/>
          <w:lang w:val="fr-FR"/>
        </w:rPr>
      </w:pPr>
      <w:r>
        <w:rPr>
          <w:rFonts w:cs="Arial"/>
        </w:rPr>
        <w:t xml:space="preserve">                   </w:t>
      </w:r>
      <w:r w:rsidR="00566298">
        <w:rPr>
          <w:rFonts w:cs="Arial"/>
        </w:rPr>
        <w:t xml:space="preserve">        </w:t>
      </w:r>
      <w:r w:rsidR="005D684C" w:rsidRPr="00566298">
        <w:rPr>
          <w:noProof/>
          <w:sz w:val="32"/>
          <w:lang w:val="fr-FR"/>
        </w:rPr>
        <w:t>Design</w:t>
      </w:r>
      <w:r w:rsidR="00032C69" w:rsidRPr="00566298">
        <w:rPr>
          <w:noProof/>
          <w:sz w:val="32"/>
          <w:lang w:val="fr-FR"/>
        </w:rPr>
        <w:t xml:space="preserve"> </w:t>
      </w:r>
      <w:r w:rsidR="00105273">
        <w:rPr>
          <w:noProof/>
          <w:sz w:val="32"/>
          <w:lang w:val="fr-FR"/>
        </w:rPr>
        <w:t>Document - IAS</w:t>
      </w:r>
    </w:p>
    <w:p w14:paraId="52981460" w14:textId="77777777" w:rsidR="00566298" w:rsidRPr="00566298" w:rsidRDefault="00566298" w:rsidP="00566298">
      <w:pPr>
        <w:rPr>
          <w:lang w:val="fr-FR"/>
        </w:rPr>
      </w:pPr>
    </w:p>
    <w:p w14:paraId="0E961653" w14:textId="77777777" w:rsidR="009F0B60" w:rsidRDefault="009F0B60" w:rsidP="00566298">
      <w:pPr>
        <w:jc w:val="right"/>
        <w:rPr>
          <w:rFonts w:ascii="Arial" w:hAnsi="Arial" w:cs="Arial"/>
        </w:rPr>
        <w:sectPr w:rsidR="009F0B60">
          <w:headerReference w:type="default" r:id="rId11"/>
          <w:footerReference w:type="even" r:id="rId12"/>
          <w:pgSz w:w="12240" w:h="15840" w:code="1"/>
          <w:pgMar w:top="1339" w:right="2070" w:bottom="1267" w:left="1620" w:header="720" w:footer="634" w:gutter="0"/>
          <w:cols w:space="720"/>
          <w:noEndnote/>
        </w:sectPr>
      </w:pPr>
    </w:p>
    <w:p w14:paraId="2EE31DE2" w14:textId="77777777" w:rsidR="009F0B60" w:rsidRDefault="009F0B60">
      <w:pPr>
        <w:tabs>
          <w:tab w:val="left" w:pos="2268"/>
        </w:tabs>
        <w:ind w:left="2268" w:hanging="2268"/>
        <w:jc w:val="both"/>
        <w:rPr>
          <w:rFonts w:ascii="Arial" w:hAnsi="Arial" w:cs="Arial"/>
          <w:b/>
        </w:rPr>
      </w:pPr>
    </w:p>
    <w:p w14:paraId="59FE35A0" w14:textId="77777777" w:rsidR="00566298" w:rsidRDefault="00566298" w:rsidP="00566298">
      <w:pPr>
        <w:rPr>
          <w:b/>
          <w:bCs/>
          <w:sz w:val="24"/>
          <w:lang w:val="fr-FR"/>
        </w:rPr>
      </w:pPr>
      <w:bookmarkStart w:id="0" w:name="_Toc392578938"/>
      <w:bookmarkStart w:id="1" w:name="_Toc392648323"/>
      <w:bookmarkStart w:id="2" w:name="_Toc392652349"/>
      <w:bookmarkStart w:id="3" w:name="_Toc393179863"/>
      <w:r w:rsidRPr="00DF1414">
        <w:rPr>
          <w:b/>
          <w:bCs/>
          <w:sz w:val="24"/>
          <w:lang w:val="fr-FR"/>
        </w:rPr>
        <w:t>Document Control</w:t>
      </w:r>
      <w:r>
        <w:rPr>
          <w:b/>
          <w:bCs/>
          <w:sz w:val="24"/>
          <w:lang w:val="fr-FR"/>
        </w:rPr>
        <w:t> :</w:t>
      </w:r>
    </w:p>
    <w:p w14:paraId="085C22C1" w14:textId="77777777" w:rsidR="00566298" w:rsidRDefault="00566298" w:rsidP="00566298">
      <w:pPr>
        <w:ind w:firstLine="720"/>
        <w:rPr>
          <w:b/>
          <w:bCs/>
          <w:sz w:val="24"/>
          <w:lang w:val="fr-FR"/>
        </w:rPr>
      </w:pPr>
    </w:p>
    <w:p w14:paraId="51AE019B" w14:textId="77777777" w:rsidR="00566298" w:rsidRDefault="00566298" w:rsidP="00566298">
      <w:pPr>
        <w:ind w:firstLine="720"/>
        <w:rPr>
          <w:b/>
          <w:bCs/>
          <w:sz w:val="24"/>
          <w:lang w:val="fr-FR"/>
        </w:rPr>
      </w:pPr>
    </w:p>
    <w:tbl>
      <w:tblPr>
        <w:tblW w:w="9860" w:type="dxa"/>
        <w:tblInd w:w="98" w:type="dxa"/>
        <w:tblLook w:val="04A0" w:firstRow="1" w:lastRow="0" w:firstColumn="1" w:lastColumn="0" w:noHBand="0" w:noVBand="1"/>
      </w:tblPr>
      <w:tblGrid>
        <w:gridCol w:w="2278"/>
        <w:gridCol w:w="1701"/>
        <w:gridCol w:w="2410"/>
        <w:gridCol w:w="577"/>
        <w:gridCol w:w="236"/>
        <w:gridCol w:w="859"/>
        <w:gridCol w:w="659"/>
        <w:gridCol w:w="570"/>
        <w:gridCol w:w="570"/>
      </w:tblGrid>
      <w:tr w:rsidR="00566298" w:rsidRPr="00E173E9" w14:paraId="2AC941BC" w14:textId="77777777" w:rsidTr="008945F1">
        <w:trPr>
          <w:trHeight w:val="420"/>
        </w:trPr>
        <w:tc>
          <w:tcPr>
            <w:tcW w:w="9860" w:type="dxa"/>
            <w:gridSpan w:val="9"/>
            <w:tcBorders>
              <w:top w:val="single" w:sz="8" w:space="0" w:color="auto"/>
              <w:left w:val="single" w:sz="8" w:space="0" w:color="auto"/>
              <w:bottom w:val="single" w:sz="8" w:space="0" w:color="auto"/>
              <w:right w:val="single" w:sz="8" w:space="0" w:color="000000"/>
            </w:tcBorders>
            <w:shd w:val="clear" w:color="auto" w:fill="E5DFEC"/>
            <w:hideMark/>
          </w:tcPr>
          <w:p w14:paraId="1B8079B1" w14:textId="77777777" w:rsidR="00566298" w:rsidRPr="00E173E9" w:rsidRDefault="00566298" w:rsidP="008945F1">
            <w:pPr>
              <w:jc w:val="center"/>
              <w:rPr>
                <w:rFonts w:cs="Arial"/>
                <w:b/>
                <w:bCs/>
                <w:color w:val="000000"/>
                <w:sz w:val="32"/>
                <w:szCs w:val="32"/>
                <w:lang w:val="en-IN" w:eastAsia="en-IN"/>
              </w:rPr>
            </w:pPr>
            <w:r w:rsidRPr="00E173E9">
              <w:rPr>
                <w:rFonts w:cs="Arial"/>
                <w:b/>
                <w:bCs/>
                <w:color w:val="000000"/>
                <w:sz w:val="32"/>
                <w:szCs w:val="32"/>
                <w:lang w:val="en-IN" w:eastAsia="en-IN"/>
              </w:rPr>
              <w:t>Project Revision History</w:t>
            </w:r>
          </w:p>
        </w:tc>
      </w:tr>
      <w:tr w:rsidR="00566298" w:rsidRPr="00E173E9" w14:paraId="6072B853" w14:textId="77777777" w:rsidTr="008945F1">
        <w:trPr>
          <w:trHeight w:val="420"/>
        </w:trPr>
        <w:tc>
          <w:tcPr>
            <w:tcW w:w="2278" w:type="dxa"/>
            <w:tcBorders>
              <w:top w:val="nil"/>
              <w:left w:val="nil"/>
              <w:bottom w:val="nil"/>
              <w:right w:val="nil"/>
            </w:tcBorders>
            <w:shd w:val="clear" w:color="auto" w:fill="auto"/>
            <w:hideMark/>
          </w:tcPr>
          <w:p w14:paraId="05EB9940" w14:textId="77777777" w:rsidR="00566298" w:rsidRPr="00E173E9" w:rsidRDefault="00566298" w:rsidP="008945F1">
            <w:pPr>
              <w:rPr>
                <w:rFonts w:cs="Arial"/>
                <w:b/>
                <w:bCs/>
                <w:color w:val="000000"/>
                <w:sz w:val="32"/>
                <w:szCs w:val="32"/>
                <w:lang w:val="en-IN" w:eastAsia="en-IN"/>
              </w:rPr>
            </w:pPr>
          </w:p>
        </w:tc>
        <w:tc>
          <w:tcPr>
            <w:tcW w:w="1701" w:type="dxa"/>
            <w:tcBorders>
              <w:top w:val="nil"/>
              <w:left w:val="nil"/>
              <w:bottom w:val="nil"/>
              <w:right w:val="nil"/>
            </w:tcBorders>
            <w:shd w:val="clear" w:color="auto" w:fill="auto"/>
            <w:noWrap/>
            <w:vAlign w:val="bottom"/>
            <w:hideMark/>
          </w:tcPr>
          <w:p w14:paraId="3A62D875" w14:textId="77777777" w:rsidR="00566298" w:rsidRPr="00E173E9" w:rsidRDefault="00566298" w:rsidP="008945F1">
            <w:pPr>
              <w:rPr>
                <w:rFonts w:cs="Arial"/>
                <w:sz w:val="32"/>
                <w:szCs w:val="32"/>
                <w:lang w:val="en-IN" w:eastAsia="en-IN"/>
              </w:rPr>
            </w:pPr>
          </w:p>
        </w:tc>
        <w:tc>
          <w:tcPr>
            <w:tcW w:w="2987" w:type="dxa"/>
            <w:gridSpan w:val="2"/>
            <w:tcBorders>
              <w:top w:val="nil"/>
              <w:left w:val="nil"/>
              <w:bottom w:val="nil"/>
              <w:right w:val="nil"/>
            </w:tcBorders>
            <w:shd w:val="clear" w:color="auto" w:fill="auto"/>
            <w:noWrap/>
            <w:vAlign w:val="bottom"/>
            <w:hideMark/>
          </w:tcPr>
          <w:p w14:paraId="7D16E0C9" w14:textId="77777777" w:rsidR="00566298" w:rsidRPr="00E173E9" w:rsidRDefault="00566298" w:rsidP="008945F1">
            <w:pPr>
              <w:rPr>
                <w:rFonts w:cs="Arial"/>
                <w:sz w:val="32"/>
                <w:szCs w:val="32"/>
                <w:lang w:val="en-IN" w:eastAsia="en-IN"/>
              </w:rPr>
            </w:pPr>
          </w:p>
        </w:tc>
        <w:tc>
          <w:tcPr>
            <w:tcW w:w="236" w:type="dxa"/>
            <w:tcBorders>
              <w:top w:val="nil"/>
              <w:left w:val="nil"/>
              <w:bottom w:val="nil"/>
              <w:right w:val="nil"/>
            </w:tcBorders>
            <w:shd w:val="clear" w:color="auto" w:fill="auto"/>
            <w:noWrap/>
            <w:vAlign w:val="bottom"/>
            <w:hideMark/>
          </w:tcPr>
          <w:p w14:paraId="71BA6884" w14:textId="77777777" w:rsidR="00566298" w:rsidRPr="00E173E9" w:rsidRDefault="00566298" w:rsidP="008945F1">
            <w:pPr>
              <w:rPr>
                <w:rFonts w:cs="Arial"/>
                <w:sz w:val="32"/>
                <w:szCs w:val="32"/>
                <w:lang w:val="en-IN" w:eastAsia="en-IN"/>
              </w:rPr>
            </w:pPr>
          </w:p>
        </w:tc>
        <w:tc>
          <w:tcPr>
            <w:tcW w:w="859" w:type="dxa"/>
            <w:tcBorders>
              <w:top w:val="nil"/>
              <w:left w:val="nil"/>
              <w:bottom w:val="nil"/>
              <w:right w:val="nil"/>
            </w:tcBorders>
            <w:shd w:val="clear" w:color="auto" w:fill="auto"/>
            <w:noWrap/>
            <w:vAlign w:val="bottom"/>
            <w:hideMark/>
          </w:tcPr>
          <w:p w14:paraId="17488691" w14:textId="77777777" w:rsidR="00566298" w:rsidRPr="00E173E9" w:rsidRDefault="00566298" w:rsidP="008945F1">
            <w:pPr>
              <w:rPr>
                <w:rFonts w:ascii="Calibri" w:hAnsi="Calibri"/>
                <w:color w:val="000000"/>
                <w:sz w:val="22"/>
                <w:szCs w:val="22"/>
                <w:lang w:val="en-IN" w:eastAsia="en-IN"/>
              </w:rPr>
            </w:pPr>
          </w:p>
        </w:tc>
        <w:tc>
          <w:tcPr>
            <w:tcW w:w="659" w:type="dxa"/>
            <w:tcBorders>
              <w:top w:val="nil"/>
              <w:left w:val="nil"/>
              <w:bottom w:val="nil"/>
              <w:right w:val="nil"/>
            </w:tcBorders>
            <w:shd w:val="clear" w:color="auto" w:fill="auto"/>
            <w:noWrap/>
            <w:vAlign w:val="bottom"/>
            <w:hideMark/>
          </w:tcPr>
          <w:p w14:paraId="545F30D5" w14:textId="77777777" w:rsidR="00566298" w:rsidRPr="00E173E9" w:rsidRDefault="00566298" w:rsidP="008945F1">
            <w:pPr>
              <w:rPr>
                <w:rFonts w:ascii="Calibri" w:hAnsi="Calibri"/>
                <w:color w:val="000000"/>
                <w:sz w:val="22"/>
                <w:szCs w:val="22"/>
                <w:lang w:val="en-IN" w:eastAsia="en-IN"/>
              </w:rPr>
            </w:pPr>
          </w:p>
        </w:tc>
        <w:tc>
          <w:tcPr>
            <w:tcW w:w="570" w:type="dxa"/>
            <w:tcBorders>
              <w:top w:val="nil"/>
              <w:left w:val="nil"/>
              <w:bottom w:val="nil"/>
              <w:right w:val="nil"/>
            </w:tcBorders>
            <w:shd w:val="clear" w:color="auto" w:fill="auto"/>
            <w:noWrap/>
            <w:vAlign w:val="bottom"/>
            <w:hideMark/>
          </w:tcPr>
          <w:p w14:paraId="62E13225" w14:textId="77777777" w:rsidR="00566298" w:rsidRPr="00E173E9" w:rsidRDefault="00566298" w:rsidP="008945F1">
            <w:pPr>
              <w:rPr>
                <w:rFonts w:ascii="Calibri" w:hAnsi="Calibri"/>
                <w:color w:val="000000"/>
                <w:sz w:val="22"/>
                <w:szCs w:val="22"/>
                <w:lang w:val="en-IN" w:eastAsia="en-IN"/>
              </w:rPr>
            </w:pPr>
          </w:p>
        </w:tc>
        <w:tc>
          <w:tcPr>
            <w:tcW w:w="570" w:type="dxa"/>
            <w:tcBorders>
              <w:top w:val="nil"/>
              <w:left w:val="nil"/>
              <w:bottom w:val="nil"/>
              <w:right w:val="nil"/>
            </w:tcBorders>
            <w:shd w:val="clear" w:color="auto" w:fill="auto"/>
            <w:noWrap/>
            <w:vAlign w:val="bottom"/>
            <w:hideMark/>
          </w:tcPr>
          <w:p w14:paraId="744D9C51" w14:textId="77777777" w:rsidR="00566298" w:rsidRPr="00E173E9" w:rsidRDefault="00566298" w:rsidP="008945F1">
            <w:pPr>
              <w:rPr>
                <w:rFonts w:ascii="Calibri" w:hAnsi="Calibri"/>
                <w:color w:val="000000"/>
                <w:sz w:val="22"/>
                <w:szCs w:val="22"/>
                <w:lang w:val="en-IN" w:eastAsia="en-IN"/>
              </w:rPr>
            </w:pPr>
          </w:p>
        </w:tc>
      </w:tr>
      <w:tr w:rsidR="00566298" w:rsidRPr="00E173E9" w14:paraId="042BAEF0" w14:textId="77777777" w:rsidTr="008945F1">
        <w:trPr>
          <w:trHeight w:val="765"/>
        </w:trPr>
        <w:tc>
          <w:tcPr>
            <w:tcW w:w="2278" w:type="dxa"/>
            <w:tcBorders>
              <w:top w:val="single" w:sz="8" w:space="0" w:color="auto"/>
              <w:left w:val="single" w:sz="8" w:space="0" w:color="auto"/>
              <w:bottom w:val="single" w:sz="8" w:space="0" w:color="auto"/>
              <w:right w:val="single" w:sz="8" w:space="0" w:color="auto"/>
            </w:tcBorders>
            <w:shd w:val="clear" w:color="auto" w:fill="E5DFEC"/>
            <w:vAlign w:val="center"/>
            <w:hideMark/>
          </w:tcPr>
          <w:p w14:paraId="2C162D62" w14:textId="77777777" w:rsidR="00566298" w:rsidRPr="00E173E9" w:rsidRDefault="00566298" w:rsidP="008945F1">
            <w:pPr>
              <w:jc w:val="center"/>
              <w:rPr>
                <w:rFonts w:cs="Arial"/>
                <w:b/>
                <w:bCs/>
                <w:lang w:val="en-IN" w:eastAsia="en-IN"/>
              </w:rPr>
            </w:pPr>
            <w:r w:rsidRPr="00E173E9">
              <w:rPr>
                <w:rFonts w:cs="Arial"/>
                <w:b/>
                <w:bCs/>
                <w:lang w:val="en-IN" w:eastAsia="en-IN"/>
              </w:rPr>
              <w:t>Date</w:t>
            </w:r>
          </w:p>
        </w:tc>
        <w:tc>
          <w:tcPr>
            <w:tcW w:w="1701" w:type="dxa"/>
            <w:tcBorders>
              <w:top w:val="single" w:sz="8" w:space="0" w:color="auto"/>
              <w:left w:val="nil"/>
              <w:bottom w:val="single" w:sz="8" w:space="0" w:color="auto"/>
              <w:right w:val="single" w:sz="8" w:space="0" w:color="auto"/>
            </w:tcBorders>
            <w:shd w:val="clear" w:color="auto" w:fill="E5DFEC"/>
            <w:vAlign w:val="center"/>
            <w:hideMark/>
          </w:tcPr>
          <w:p w14:paraId="69D7CB49" w14:textId="77777777" w:rsidR="00566298" w:rsidRPr="00E173E9" w:rsidRDefault="00566298" w:rsidP="008945F1">
            <w:pPr>
              <w:jc w:val="center"/>
              <w:rPr>
                <w:rFonts w:cs="Arial"/>
                <w:b/>
                <w:bCs/>
                <w:lang w:val="en-IN" w:eastAsia="en-IN"/>
              </w:rPr>
            </w:pPr>
            <w:r w:rsidRPr="00E173E9">
              <w:rPr>
                <w:rFonts w:cs="Arial"/>
                <w:b/>
                <w:bCs/>
                <w:lang w:val="en-IN" w:eastAsia="en-IN"/>
              </w:rPr>
              <w:t>Version</w:t>
            </w:r>
          </w:p>
        </w:tc>
        <w:tc>
          <w:tcPr>
            <w:tcW w:w="2410" w:type="dxa"/>
            <w:tcBorders>
              <w:top w:val="single" w:sz="8" w:space="0" w:color="auto"/>
              <w:left w:val="nil"/>
              <w:bottom w:val="single" w:sz="8" w:space="0" w:color="auto"/>
              <w:right w:val="single" w:sz="8" w:space="0" w:color="auto"/>
            </w:tcBorders>
            <w:shd w:val="clear" w:color="auto" w:fill="E5DFEC"/>
            <w:vAlign w:val="center"/>
            <w:hideMark/>
          </w:tcPr>
          <w:p w14:paraId="169EA2B0" w14:textId="77777777" w:rsidR="00566298" w:rsidRPr="00E173E9" w:rsidRDefault="00566298" w:rsidP="008945F1">
            <w:pPr>
              <w:jc w:val="center"/>
              <w:rPr>
                <w:rFonts w:cs="Arial"/>
                <w:b/>
                <w:bCs/>
                <w:lang w:val="en-IN" w:eastAsia="en-IN"/>
              </w:rPr>
            </w:pPr>
            <w:r w:rsidRPr="00E173E9">
              <w:rPr>
                <w:rFonts w:cs="Arial"/>
                <w:b/>
                <w:bCs/>
                <w:lang w:val="en-IN" w:eastAsia="en-IN"/>
              </w:rPr>
              <w:t>Author</w:t>
            </w:r>
          </w:p>
        </w:tc>
        <w:tc>
          <w:tcPr>
            <w:tcW w:w="2331" w:type="dxa"/>
            <w:gridSpan w:val="4"/>
            <w:tcBorders>
              <w:top w:val="single" w:sz="8" w:space="0" w:color="auto"/>
              <w:left w:val="nil"/>
              <w:bottom w:val="single" w:sz="8" w:space="0" w:color="auto"/>
              <w:right w:val="single" w:sz="8" w:space="0" w:color="auto"/>
            </w:tcBorders>
            <w:shd w:val="clear" w:color="auto" w:fill="E5DFEC"/>
            <w:vAlign w:val="center"/>
            <w:hideMark/>
          </w:tcPr>
          <w:p w14:paraId="5ED3F461" w14:textId="77777777" w:rsidR="00566298" w:rsidRPr="00E173E9" w:rsidRDefault="00566298" w:rsidP="008945F1">
            <w:pPr>
              <w:jc w:val="center"/>
              <w:rPr>
                <w:rFonts w:cs="Arial"/>
                <w:b/>
                <w:bCs/>
                <w:lang w:val="en-IN" w:eastAsia="en-IN"/>
              </w:rPr>
            </w:pPr>
            <w:r w:rsidRPr="00E173E9">
              <w:rPr>
                <w:rFonts w:cs="Arial"/>
                <w:b/>
                <w:bCs/>
                <w:lang w:val="en-IN" w:eastAsia="en-IN"/>
              </w:rPr>
              <w:t>Brief Description of Changes</w:t>
            </w:r>
          </w:p>
        </w:tc>
        <w:tc>
          <w:tcPr>
            <w:tcW w:w="1140" w:type="dxa"/>
            <w:gridSpan w:val="2"/>
            <w:tcBorders>
              <w:top w:val="single" w:sz="8" w:space="0" w:color="auto"/>
              <w:left w:val="nil"/>
              <w:bottom w:val="single" w:sz="8" w:space="0" w:color="auto"/>
              <w:right w:val="single" w:sz="8" w:space="0" w:color="auto"/>
            </w:tcBorders>
            <w:shd w:val="clear" w:color="auto" w:fill="E5DFEC"/>
            <w:vAlign w:val="center"/>
            <w:hideMark/>
          </w:tcPr>
          <w:p w14:paraId="04532128" w14:textId="77777777" w:rsidR="00566298" w:rsidRPr="00E173E9" w:rsidRDefault="00566298" w:rsidP="008945F1">
            <w:pPr>
              <w:jc w:val="center"/>
              <w:rPr>
                <w:rFonts w:cs="Arial"/>
                <w:b/>
                <w:bCs/>
                <w:lang w:val="en-IN" w:eastAsia="en-IN"/>
              </w:rPr>
            </w:pPr>
            <w:r w:rsidRPr="00E173E9">
              <w:rPr>
                <w:rFonts w:cs="Arial"/>
                <w:b/>
                <w:bCs/>
                <w:lang w:val="en-IN" w:eastAsia="en-IN"/>
              </w:rPr>
              <w:t>Approver Signature</w:t>
            </w:r>
          </w:p>
        </w:tc>
      </w:tr>
      <w:tr w:rsidR="00566298" w:rsidRPr="00E173E9" w14:paraId="1B3DFF4A" w14:textId="77777777" w:rsidTr="008945F1">
        <w:trPr>
          <w:trHeight w:val="315"/>
        </w:trPr>
        <w:tc>
          <w:tcPr>
            <w:tcW w:w="2278" w:type="dxa"/>
            <w:tcBorders>
              <w:top w:val="nil"/>
              <w:left w:val="single" w:sz="8" w:space="0" w:color="auto"/>
              <w:bottom w:val="single" w:sz="8" w:space="0" w:color="auto"/>
              <w:right w:val="single" w:sz="8" w:space="0" w:color="auto"/>
            </w:tcBorders>
            <w:shd w:val="clear" w:color="auto" w:fill="auto"/>
            <w:hideMark/>
          </w:tcPr>
          <w:p w14:paraId="1AE2D188" w14:textId="7A0DED99" w:rsidR="00566298" w:rsidRPr="00E173E9" w:rsidRDefault="00566298" w:rsidP="008945F1">
            <w:pPr>
              <w:rPr>
                <w:rFonts w:cs="Arial"/>
                <w:lang w:val="en-IN" w:eastAsia="en-IN"/>
              </w:rPr>
            </w:pPr>
            <w:r w:rsidRPr="00E173E9">
              <w:rPr>
                <w:rFonts w:cs="Arial"/>
                <w:lang w:val="en-IN" w:eastAsia="en-IN"/>
              </w:rPr>
              <w:t> </w:t>
            </w:r>
            <w:r w:rsidR="008218C4">
              <w:rPr>
                <w:rFonts w:cs="Arial"/>
                <w:lang w:val="en-IN" w:eastAsia="en-IN"/>
              </w:rPr>
              <w:t>11-11-2022</w:t>
            </w:r>
          </w:p>
        </w:tc>
        <w:tc>
          <w:tcPr>
            <w:tcW w:w="1701" w:type="dxa"/>
            <w:tcBorders>
              <w:top w:val="nil"/>
              <w:left w:val="nil"/>
              <w:bottom w:val="single" w:sz="8" w:space="0" w:color="auto"/>
              <w:right w:val="single" w:sz="8" w:space="0" w:color="auto"/>
            </w:tcBorders>
            <w:shd w:val="clear" w:color="auto" w:fill="auto"/>
            <w:hideMark/>
          </w:tcPr>
          <w:p w14:paraId="0A8D058F" w14:textId="0842B0B1" w:rsidR="00566298" w:rsidRPr="00E173E9" w:rsidRDefault="00566298" w:rsidP="008945F1">
            <w:pPr>
              <w:rPr>
                <w:rFonts w:cs="Arial"/>
                <w:lang w:val="en-IN" w:eastAsia="en-IN"/>
              </w:rPr>
            </w:pPr>
            <w:r w:rsidRPr="00E173E9">
              <w:rPr>
                <w:rFonts w:cs="Arial"/>
                <w:lang w:val="en-IN" w:eastAsia="en-IN"/>
              </w:rPr>
              <w:t> </w:t>
            </w:r>
            <w:r w:rsidR="008218C4">
              <w:rPr>
                <w:rFonts w:cs="Arial"/>
                <w:lang w:val="en-IN" w:eastAsia="en-IN"/>
              </w:rPr>
              <w:t>0.1v</w:t>
            </w:r>
          </w:p>
        </w:tc>
        <w:tc>
          <w:tcPr>
            <w:tcW w:w="2410" w:type="dxa"/>
            <w:tcBorders>
              <w:top w:val="single" w:sz="8" w:space="0" w:color="auto"/>
              <w:left w:val="nil"/>
              <w:bottom w:val="single" w:sz="8" w:space="0" w:color="auto"/>
              <w:right w:val="single" w:sz="8" w:space="0" w:color="auto"/>
            </w:tcBorders>
            <w:shd w:val="clear" w:color="auto" w:fill="auto"/>
            <w:hideMark/>
          </w:tcPr>
          <w:p w14:paraId="5F1AE66F" w14:textId="0A03A46D" w:rsidR="00566298" w:rsidRPr="00E173E9" w:rsidRDefault="00566298" w:rsidP="008945F1">
            <w:pPr>
              <w:rPr>
                <w:rFonts w:cs="Arial"/>
                <w:lang w:val="en-IN" w:eastAsia="en-IN"/>
              </w:rPr>
            </w:pPr>
            <w:r w:rsidRPr="00E173E9">
              <w:rPr>
                <w:rFonts w:cs="Arial"/>
                <w:lang w:val="en-IN" w:eastAsia="en-IN"/>
              </w:rPr>
              <w:t> </w:t>
            </w:r>
            <w:r w:rsidR="008218C4">
              <w:rPr>
                <w:rFonts w:cs="Arial"/>
                <w:lang w:val="en-IN" w:eastAsia="en-IN"/>
              </w:rPr>
              <w:t>Group 05</w:t>
            </w:r>
          </w:p>
        </w:tc>
        <w:tc>
          <w:tcPr>
            <w:tcW w:w="2331" w:type="dxa"/>
            <w:gridSpan w:val="4"/>
            <w:tcBorders>
              <w:top w:val="single" w:sz="8" w:space="0" w:color="auto"/>
              <w:left w:val="nil"/>
              <w:bottom w:val="single" w:sz="8" w:space="0" w:color="auto"/>
              <w:right w:val="single" w:sz="8" w:space="0" w:color="auto"/>
            </w:tcBorders>
            <w:shd w:val="clear" w:color="auto" w:fill="auto"/>
            <w:hideMark/>
          </w:tcPr>
          <w:p w14:paraId="260725F7" w14:textId="4484DCB2" w:rsidR="00566298" w:rsidRPr="00E173E9" w:rsidRDefault="00566298" w:rsidP="008945F1">
            <w:pPr>
              <w:rPr>
                <w:rFonts w:cs="Arial"/>
                <w:lang w:val="en-IN" w:eastAsia="en-IN"/>
              </w:rPr>
            </w:pPr>
            <w:r w:rsidRPr="00E173E9">
              <w:rPr>
                <w:rFonts w:cs="Arial"/>
                <w:lang w:val="en-IN" w:eastAsia="en-IN"/>
              </w:rPr>
              <w:t> </w:t>
            </w:r>
            <w:r w:rsidR="008218C4">
              <w:rPr>
                <w:rFonts w:cs="Arial"/>
                <w:lang w:val="en-IN" w:eastAsia="en-IN"/>
              </w:rPr>
              <w:t>Initial Draft</w:t>
            </w:r>
          </w:p>
        </w:tc>
        <w:tc>
          <w:tcPr>
            <w:tcW w:w="1140" w:type="dxa"/>
            <w:gridSpan w:val="2"/>
            <w:tcBorders>
              <w:top w:val="single" w:sz="8" w:space="0" w:color="auto"/>
              <w:left w:val="nil"/>
              <w:bottom w:val="single" w:sz="8" w:space="0" w:color="auto"/>
              <w:right w:val="single" w:sz="8" w:space="0" w:color="auto"/>
            </w:tcBorders>
            <w:shd w:val="clear" w:color="auto" w:fill="auto"/>
            <w:hideMark/>
          </w:tcPr>
          <w:p w14:paraId="7B482EF2" w14:textId="77777777" w:rsidR="00566298" w:rsidRPr="00E173E9" w:rsidRDefault="00566298" w:rsidP="008945F1">
            <w:pPr>
              <w:rPr>
                <w:rFonts w:cs="Arial"/>
                <w:lang w:val="en-IN" w:eastAsia="en-IN"/>
              </w:rPr>
            </w:pPr>
            <w:r w:rsidRPr="00E173E9">
              <w:rPr>
                <w:rFonts w:cs="Arial"/>
                <w:lang w:val="en-IN" w:eastAsia="en-IN"/>
              </w:rPr>
              <w:t> </w:t>
            </w:r>
          </w:p>
        </w:tc>
      </w:tr>
      <w:tr w:rsidR="00566298" w:rsidRPr="00E173E9" w14:paraId="36469FD5" w14:textId="77777777" w:rsidTr="008945F1">
        <w:trPr>
          <w:trHeight w:val="315"/>
        </w:trPr>
        <w:tc>
          <w:tcPr>
            <w:tcW w:w="2278" w:type="dxa"/>
            <w:tcBorders>
              <w:top w:val="nil"/>
              <w:left w:val="single" w:sz="8" w:space="0" w:color="auto"/>
              <w:bottom w:val="single" w:sz="8" w:space="0" w:color="auto"/>
              <w:right w:val="single" w:sz="8" w:space="0" w:color="auto"/>
            </w:tcBorders>
            <w:shd w:val="clear" w:color="auto" w:fill="auto"/>
            <w:hideMark/>
          </w:tcPr>
          <w:p w14:paraId="347779A6" w14:textId="77777777" w:rsidR="00566298" w:rsidRPr="00E173E9" w:rsidRDefault="00566298" w:rsidP="008945F1">
            <w:pPr>
              <w:rPr>
                <w:rFonts w:cs="Arial"/>
                <w:lang w:val="en-IN" w:eastAsia="en-IN"/>
              </w:rPr>
            </w:pPr>
            <w:r w:rsidRPr="00E173E9">
              <w:rPr>
                <w:rFonts w:cs="Arial"/>
                <w:lang w:val="en-IN" w:eastAsia="en-IN"/>
              </w:rPr>
              <w:t> </w:t>
            </w:r>
          </w:p>
        </w:tc>
        <w:tc>
          <w:tcPr>
            <w:tcW w:w="1701" w:type="dxa"/>
            <w:tcBorders>
              <w:top w:val="nil"/>
              <w:left w:val="nil"/>
              <w:bottom w:val="single" w:sz="8" w:space="0" w:color="auto"/>
              <w:right w:val="single" w:sz="8" w:space="0" w:color="auto"/>
            </w:tcBorders>
            <w:shd w:val="clear" w:color="auto" w:fill="auto"/>
            <w:hideMark/>
          </w:tcPr>
          <w:p w14:paraId="66829EE2" w14:textId="77777777" w:rsidR="00566298" w:rsidRPr="00E173E9" w:rsidRDefault="00566298" w:rsidP="008945F1">
            <w:pPr>
              <w:rPr>
                <w:rFonts w:cs="Arial"/>
                <w:lang w:val="en-IN" w:eastAsia="en-IN"/>
              </w:rPr>
            </w:pPr>
            <w:r w:rsidRPr="00E173E9">
              <w:rPr>
                <w:rFonts w:cs="Arial"/>
                <w:lang w:val="en-IN" w:eastAsia="en-IN"/>
              </w:rPr>
              <w:t> </w:t>
            </w:r>
          </w:p>
        </w:tc>
        <w:tc>
          <w:tcPr>
            <w:tcW w:w="2410" w:type="dxa"/>
            <w:tcBorders>
              <w:top w:val="single" w:sz="8" w:space="0" w:color="auto"/>
              <w:left w:val="nil"/>
              <w:bottom w:val="single" w:sz="8" w:space="0" w:color="auto"/>
              <w:right w:val="single" w:sz="8" w:space="0" w:color="000000"/>
            </w:tcBorders>
            <w:shd w:val="clear" w:color="auto" w:fill="auto"/>
            <w:hideMark/>
          </w:tcPr>
          <w:p w14:paraId="3C162C2D" w14:textId="77777777" w:rsidR="00566298" w:rsidRPr="00E173E9" w:rsidRDefault="00566298" w:rsidP="008945F1">
            <w:pPr>
              <w:jc w:val="center"/>
              <w:rPr>
                <w:rFonts w:cs="Arial"/>
                <w:lang w:val="en-IN" w:eastAsia="en-IN"/>
              </w:rPr>
            </w:pPr>
            <w:r w:rsidRPr="00E173E9">
              <w:rPr>
                <w:rFonts w:cs="Arial"/>
                <w:lang w:val="en-IN" w:eastAsia="en-IN"/>
              </w:rPr>
              <w:t> </w:t>
            </w:r>
          </w:p>
        </w:tc>
        <w:tc>
          <w:tcPr>
            <w:tcW w:w="2331" w:type="dxa"/>
            <w:gridSpan w:val="4"/>
            <w:tcBorders>
              <w:top w:val="single" w:sz="8" w:space="0" w:color="auto"/>
              <w:left w:val="nil"/>
              <w:bottom w:val="single" w:sz="8" w:space="0" w:color="auto"/>
              <w:right w:val="single" w:sz="8" w:space="0" w:color="auto"/>
            </w:tcBorders>
            <w:shd w:val="clear" w:color="auto" w:fill="auto"/>
            <w:hideMark/>
          </w:tcPr>
          <w:p w14:paraId="39A99FA7" w14:textId="77777777" w:rsidR="00566298" w:rsidRPr="00E173E9" w:rsidRDefault="00566298" w:rsidP="008945F1">
            <w:pPr>
              <w:rPr>
                <w:rFonts w:cs="Arial"/>
                <w:lang w:val="en-IN" w:eastAsia="en-IN"/>
              </w:rPr>
            </w:pPr>
            <w:r w:rsidRPr="00E173E9">
              <w:rPr>
                <w:rFonts w:cs="Arial"/>
                <w:lang w:val="en-IN" w:eastAsia="en-IN"/>
              </w:rPr>
              <w:t> </w:t>
            </w:r>
          </w:p>
        </w:tc>
        <w:tc>
          <w:tcPr>
            <w:tcW w:w="1140" w:type="dxa"/>
            <w:gridSpan w:val="2"/>
            <w:tcBorders>
              <w:top w:val="single" w:sz="8" w:space="0" w:color="auto"/>
              <w:left w:val="nil"/>
              <w:bottom w:val="single" w:sz="8" w:space="0" w:color="auto"/>
              <w:right w:val="single" w:sz="8" w:space="0" w:color="auto"/>
            </w:tcBorders>
            <w:shd w:val="clear" w:color="auto" w:fill="auto"/>
            <w:hideMark/>
          </w:tcPr>
          <w:p w14:paraId="3B5E9353" w14:textId="77777777" w:rsidR="00566298" w:rsidRPr="00E173E9" w:rsidRDefault="00566298" w:rsidP="008945F1">
            <w:pPr>
              <w:rPr>
                <w:rFonts w:cs="Arial"/>
                <w:lang w:val="en-IN" w:eastAsia="en-IN"/>
              </w:rPr>
            </w:pPr>
            <w:r w:rsidRPr="00E173E9">
              <w:rPr>
                <w:rFonts w:cs="Arial"/>
                <w:lang w:val="en-IN" w:eastAsia="en-IN"/>
              </w:rPr>
              <w:t> </w:t>
            </w:r>
          </w:p>
        </w:tc>
      </w:tr>
      <w:tr w:rsidR="00566298" w:rsidRPr="00E173E9" w14:paraId="2E6425D9" w14:textId="77777777" w:rsidTr="008945F1">
        <w:trPr>
          <w:trHeight w:val="420"/>
        </w:trPr>
        <w:tc>
          <w:tcPr>
            <w:tcW w:w="2278" w:type="dxa"/>
            <w:tcBorders>
              <w:top w:val="nil"/>
              <w:left w:val="single" w:sz="8" w:space="0" w:color="auto"/>
              <w:bottom w:val="single" w:sz="8" w:space="0" w:color="auto"/>
              <w:right w:val="single" w:sz="8" w:space="0" w:color="auto"/>
            </w:tcBorders>
            <w:shd w:val="clear" w:color="auto" w:fill="auto"/>
            <w:hideMark/>
          </w:tcPr>
          <w:p w14:paraId="4E6E8F8F" w14:textId="77777777" w:rsidR="00566298" w:rsidRPr="00E173E9" w:rsidRDefault="00566298" w:rsidP="008945F1">
            <w:pPr>
              <w:rPr>
                <w:rFonts w:cs="Arial"/>
                <w:lang w:val="en-IN" w:eastAsia="en-IN"/>
              </w:rPr>
            </w:pPr>
            <w:r w:rsidRPr="00E173E9">
              <w:rPr>
                <w:rFonts w:cs="Arial"/>
                <w:lang w:val="en-IN" w:eastAsia="en-IN"/>
              </w:rPr>
              <w:t> </w:t>
            </w:r>
          </w:p>
        </w:tc>
        <w:tc>
          <w:tcPr>
            <w:tcW w:w="1701" w:type="dxa"/>
            <w:tcBorders>
              <w:top w:val="nil"/>
              <w:left w:val="nil"/>
              <w:bottom w:val="single" w:sz="8" w:space="0" w:color="auto"/>
              <w:right w:val="single" w:sz="8" w:space="0" w:color="auto"/>
            </w:tcBorders>
            <w:shd w:val="clear" w:color="auto" w:fill="auto"/>
            <w:hideMark/>
          </w:tcPr>
          <w:p w14:paraId="02865159" w14:textId="77777777" w:rsidR="00566298" w:rsidRPr="00E173E9" w:rsidRDefault="00566298" w:rsidP="008945F1">
            <w:pPr>
              <w:rPr>
                <w:rFonts w:cs="Arial"/>
                <w:lang w:val="en-IN" w:eastAsia="en-IN"/>
              </w:rPr>
            </w:pPr>
            <w:r w:rsidRPr="00E173E9">
              <w:rPr>
                <w:rFonts w:cs="Arial"/>
                <w:lang w:val="en-IN" w:eastAsia="en-IN"/>
              </w:rPr>
              <w:t> </w:t>
            </w:r>
          </w:p>
        </w:tc>
        <w:tc>
          <w:tcPr>
            <w:tcW w:w="2410" w:type="dxa"/>
            <w:tcBorders>
              <w:top w:val="single" w:sz="8" w:space="0" w:color="auto"/>
              <w:left w:val="nil"/>
              <w:bottom w:val="single" w:sz="8" w:space="0" w:color="auto"/>
              <w:right w:val="single" w:sz="8" w:space="0" w:color="auto"/>
            </w:tcBorders>
            <w:shd w:val="clear" w:color="auto" w:fill="auto"/>
            <w:hideMark/>
          </w:tcPr>
          <w:p w14:paraId="75EB6220" w14:textId="77777777" w:rsidR="00566298" w:rsidRPr="00E173E9" w:rsidRDefault="00566298" w:rsidP="008945F1">
            <w:pPr>
              <w:rPr>
                <w:rFonts w:cs="Arial"/>
                <w:lang w:val="en-IN" w:eastAsia="en-IN"/>
              </w:rPr>
            </w:pPr>
            <w:r w:rsidRPr="00E173E9">
              <w:rPr>
                <w:rFonts w:cs="Arial"/>
                <w:lang w:val="en-IN" w:eastAsia="en-IN"/>
              </w:rPr>
              <w:t> </w:t>
            </w:r>
          </w:p>
        </w:tc>
        <w:tc>
          <w:tcPr>
            <w:tcW w:w="2331" w:type="dxa"/>
            <w:gridSpan w:val="4"/>
            <w:tcBorders>
              <w:top w:val="single" w:sz="8" w:space="0" w:color="auto"/>
              <w:left w:val="nil"/>
              <w:bottom w:val="single" w:sz="8" w:space="0" w:color="auto"/>
              <w:right w:val="single" w:sz="8" w:space="0" w:color="auto"/>
            </w:tcBorders>
            <w:shd w:val="clear" w:color="auto" w:fill="auto"/>
            <w:hideMark/>
          </w:tcPr>
          <w:p w14:paraId="62205891" w14:textId="77777777" w:rsidR="00566298" w:rsidRPr="00E173E9" w:rsidRDefault="00566298" w:rsidP="008945F1">
            <w:pPr>
              <w:rPr>
                <w:rFonts w:cs="Arial"/>
                <w:lang w:val="en-IN" w:eastAsia="en-IN"/>
              </w:rPr>
            </w:pPr>
            <w:r w:rsidRPr="00E173E9">
              <w:rPr>
                <w:rFonts w:cs="Arial"/>
                <w:lang w:val="en-IN" w:eastAsia="en-IN"/>
              </w:rPr>
              <w:t> </w:t>
            </w:r>
          </w:p>
        </w:tc>
        <w:tc>
          <w:tcPr>
            <w:tcW w:w="1140" w:type="dxa"/>
            <w:gridSpan w:val="2"/>
            <w:tcBorders>
              <w:top w:val="single" w:sz="8" w:space="0" w:color="auto"/>
              <w:left w:val="nil"/>
              <w:bottom w:val="single" w:sz="8" w:space="0" w:color="auto"/>
              <w:right w:val="single" w:sz="8" w:space="0" w:color="auto"/>
            </w:tcBorders>
            <w:shd w:val="clear" w:color="auto" w:fill="auto"/>
            <w:hideMark/>
          </w:tcPr>
          <w:p w14:paraId="0DF295A9" w14:textId="77777777" w:rsidR="00566298" w:rsidRPr="00E173E9" w:rsidRDefault="00566298" w:rsidP="008945F1">
            <w:pPr>
              <w:rPr>
                <w:rFonts w:cs="Arial"/>
                <w:lang w:val="en-IN" w:eastAsia="en-IN"/>
              </w:rPr>
            </w:pPr>
            <w:r w:rsidRPr="00E173E9">
              <w:rPr>
                <w:rFonts w:cs="Arial"/>
                <w:lang w:val="en-IN" w:eastAsia="en-IN"/>
              </w:rPr>
              <w:t> </w:t>
            </w:r>
          </w:p>
        </w:tc>
      </w:tr>
      <w:bookmarkEnd w:id="0"/>
      <w:bookmarkEnd w:id="1"/>
      <w:bookmarkEnd w:id="2"/>
      <w:bookmarkEnd w:id="3"/>
    </w:tbl>
    <w:p w14:paraId="21C9553F" w14:textId="77777777" w:rsidR="00076E74" w:rsidRDefault="00076E74" w:rsidP="00653A0C"/>
    <w:p w14:paraId="550CE785" w14:textId="77777777" w:rsidR="00076E74" w:rsidRDefault="00076E74" w:rsidP="00653A0C"/>
    <w:p w14:paraId="7C3501BB" w14:textId="77777777" w:rsidR="00076E74" w:rsidRDefault="00076E74" w:rsidP="00653A0C"/>
    <w:p w14:paraId="771DFD1D" w14:textId="77777777" w:rsidR="00076E74" w:rsidRDefault="00076E74" w:rsidP="00653A0C"/>
    <w:p w14:paraId="6E6AFD8B" w14:textId="77777777" w:rsidR="00076E74" w:rsidRDefault="00076E74" w:rsidP="00653A0C"/>
    <w:p w14:paraId="6BC20438" w14:textId="77777777" w:rsidR="00076E74" w:rsidRDefault="00076E74" w:rsidP="00653A0C"/>
    <w:p w14:paraId="72A968F2" w14:textId="77777777" w:rsidR="00076E74" w:rsidRDefault="00076E74" w:rsidP="00653A0C"/>
    <w:p w14:paraId="7C415392" w14:textId="77777777" w:rsidR="00076E74" w:rsidRDefault="00076E74" w:rsidP="00653A0C"/>
    <w:p w14:paraId="5AFB215F" w14:textId="77777777" w:rsidR="00076E74" w:rsidRDefault="00076E74" w:rsidP="00653A0C"/>
    <w:p w14:paraId="6E12BD20" w14:textId="77777777" w:rsidR="00076E74" w:rsidRDefault="00076E74" w:rsidP="00653A0C"/>
    <w:p w14:paraId="56C8E002" w14:textId="77777777" w:rsidR="00076E74" w:rsidRDefault="00076E74" w:rsidP="00653A0C"/>
    <w:p w14:paraId="7443533B" w14:textId="77777777" w:rsidR="00076E74" w:rsidRDefault="00076E74" w:rsidP="00653A0C"/>
    <w:p w14:paraId="1A9A3F88" w14:textId="77777777" w:rsidR="00076E74" w:rsidRDefault="00076E74" w:rsidP="00653A0C"/>
    <w:p w14:paraId="27921F31" w14:textId="77777777" w:rsidR="00076E74" w:rsidRDefault="00076E74" w:rsidP="00653A0C"/>
    <w:p w14:paraId="0325375A" w14:textId="77777777" w:rsidR="00076E74" w:rsidRDefault="00076E74" w:rsidP="00653A0C"/>
    <w:p w14:paraId="4FCC7CB4" w14:textId="77777777" w:rsidR="00076E74" w:rsidRDefault="00076E74" w:rsidP="00653A0C"/>
    <w:p w14:paraId="06575C55" w14:textId="77777777" w:rsidR="00076E74" w:rsidRDefault="00076E74" w:rsidP="00653A0C"/>
    <w:p w14:paraId="56CEE87D" w14:textId="77777777" w:rsidR="00076E74" w:rsidRDefault="00076E74" w:rsidP="00653A0C"/>
    <w:p w14:paraId="29E7D537" w14:textId="77777777" w:rsidR="00076E74" w:rsidRDefault="00076E74" w:rsidP="00653A0C"/>
    <w:p w14:paraId="08961ADE" w14:textId="77777777" w:rsidR="00076E74" w:rsidRDefault="00076E74" w:rsidP="00653A0C"/>
    <w:p w14:paraId="4416CE7C" w14:textId="77777777" w:rsidR="00076E74" w:rsidRDefault="00076E74" w:rsidP="00653A0C"/>
    <w:p w14:paraId="1E0E140D" w14:textId="77777777" w:rsidR="00076E74" w:rsidRDefault="00076E74" w:rsidP="00653A0C"/>
    <w:p w14:paraId="08ADF7BE" w14:textId="77777777" w:rsidR="00076E74" w:rsidRDefault="00076E74" w:rsidP="00653A0C"/>
    <w:p w14:paraId="1EB4497E" w14:textId="77777777" w:rsidR="00076E74" w:rsidRDefault="00076E74" w:rsidP="00653A0C"/>
    <w:p w14:paraId="5586D3BC" w14:textId="77777777" w:rsidR="00076E74" w:rsidRDefault="00076E74" w:rsidP="00653A0C"/>
    <w:p w14:paraId="3006AC4A" w14:textId="77777777" w:rsidR="00076E74" w:rsidRDefault="00076E74" w:rsidP="00653A0C"/>
    <w:p w14:paraId="75A872E7" w14:textId="77777777" w:rsidR="00076E74" w:rsidRDefault="00076E74" w:rsidP="00653A0C"/>
    <w:p w14:paraId="581DC05B" w14:textId="77777777" w:rsidR="00076E74" w:rsidRDefault="00076E74" w:rsidP="00653A0C"/>
    <w:p w14:paraId="494C29FA" w14:textId="77777777" w:rsidR="00076E74" w:rsidRDefault="00076E74" w:rsidP="00653A0C"/>
    <w:p w14:paraId="50505DBB" w14:textId="77777777" w:rsidR="00076E74" w:rsidRDefault="00076E74" w:rsidP="00653A0C"/>
    <w:p w14:paraId="5496FACB" w14:textId="77777777" w:rsidR="00076E74" w:rsidRDefault="00076E74" w:rsidP="00653A0C"/>
    <w:p w14:paraId="4FB0EA95" w14:textId="77777777" w:rsidR="00076E74" w:rsidRDefault="00076E74" w:rsidP="00653A0C"/>
    <w:p w14:paraId="75BE1E57" w14:textId="77777777" w:rsidR="00076E74" w:rsidRDefault="00076E74" w:rsidP="00653A0C"/>
    <w:p w14:paraId="7D9FB531" w14:textId="77777777" w:rsidR="00076E74" w:rsidRDefault="00076E74" w:rsidP="00653A0C"/>
    <w:p w14:paraId="0C61AEDF" w14:textId="77777777" w:rsidR="00076E74" w:rsidRDefault="00076E74" w:rsidP="00653A0C"/>
    <w:p w14:paraId="7A0C21A2" w14:textId="77777777" w:rsidR="00076E74" w:rsidRDefault="00076E74" w:rsidP="00653A0C"/>
    <w:p w14:paraId="7508C57A" w14:textId="60AC14E2" w:rsidR="00873023" w:rsidRPr="00566298" w:rsidRDefault="005D2662" w:rsidP="00653A0C">
      <w:pPr>
        <w:rPr>
          <w:b/>
          <w:bCs/>
          <w:sz w:val="28"/>
        </w:rPr>
      </w:pPr>
      <w:r>
        <w:fldChar w:fldCharType="begin"/>
      </w:r>
      <w:r w:rsidR="00653A0C">
        <w:instrText xml:space="preserve"> TOC \o "1-5" \h \z \u </w:instrText>
      </w:r>
      <w:r>
        <w:fldChar w:fldCharType="separate"/>
      </w:r>
    </w:p>
    <w:p w14:paraId="6C8CDDCB" w14:textId="5947C418" w:rsidR="00873023" w:rsidRDefault="00000000">
      <w:pPr>
        <w:pStyle w:val="TOC1"/>
        <w:tabs>
          <w:tab w:val="right" w:leader="dot" w:pos="8630"/>
        </w:tabs>
        <w:rPr>
          <w:rFonts w:cs="Times New Roman"/>
          <w:b w:val="0"/>
          <w:bCs w:val="0"/>
          <w:caps w:val="0"/>
          <w:noProof/>
          <w:sz w:val="22"/>
          <w:szCs w:val="22"/>
        </w:rPr>
      </w:pPr>
      <w:hyperlink w:anchor="_Toc368912248" w:history="1">
        <w:r w:rsidR="00873023" w:rsidRPr="004F422A">
          <w:rPr>
            <w:rStyle w:val="Hyperlink"/>
            <w:noProof/>
          </w:rPr>
          <w:t>1. Introduction</w:t>
        </w:r>
        <w:r w:rsidR="00873023">
          <w:rPr>
            <w:noProof/>
            <w:webHidden/>
          </w:rPr>
          <w:tab/>
        </w:r>
        <w:r w:rsidR="00954DC4">
          <w:rPr>
            <w:noProof/>
            <w:webHidden/>
          </w:rPr>
          <w:t>5</w:t>
        </w:r>
      </w:hyperlink>
    </w:p>
    <w:p w14:paraId="732593FA" w14:textId="49C5CFE9" w:rsidR="00873023" w:rsidRDefault="00000000">
      <w:pPr>
        <w:pStyle w:val="TOC2"/>
        <w:tabs>
          <w:tab w:val="right" w:leader="dot" w:pos="8630"/>
        </w:tabs>
        <w:rPr>
          <w:rFonts w:cs="Times New Roman"/>
          <w:smallCaps w:val="0"/>
          <w:noProof/>
          <w:sz w:val="22"/>
          <w:szCs w:val="22"/>
        </w:rPr>
      </w:pPr>
      <w:r>
        <w:fldChar w:fldCharType="begin"/>
      </w:r>
      <w:r>
        <w:instrText>HYPERLINK \l "_Toc368912249"</w:instrText>
      </w:r>
      <w:r>
        <w:fldChar w:fldCharType="separate"/>
      </w:r>
      <w:r w:rsidR="00873023" w:rsidRPr="004F422A">
        <w:rPr>
          <w:rStyle w:val="Hyperlink"/>
          <w:noProof/>
        </w:rPr>
        <w:t>1.1. Intended Audience</w:t>
      </w:r>
      <w:r w:rsidR="00873023">
        <w:rPr>
          <w:noProof/>
          <w:webHidden/>
        </w:rPr>
        <w:tab/>
      </w:r>
      <w:r w:rsidR="007636E7">
        <w:rPr>
          <w:noProof/>
          <w:webHidden/>
        </w:rPr>
        <w:t>5</w:t>
      </w:r>
      <w:r>
        <w:rPr>
          <w:noProof/>
        </w:rPr>
        <w:fldChar w:fldCharType="end"/>
      </w:r>
    </w:p>
    <w:p w14:paraId="03AAD8EE" w14:textId="44C5FF93" w:rsidR="00873023" w:rsidRDefault="00000000">
      <w:pPr>
        <w:pStyle w:val="TOC2"/>
        <w:tabs>
          <w:tab w:val="right" w:leader="dot" w:pos="8630"/>
        </w:tabs>
        <w:rPr>
          <w:rFonts w:cs="Times New Roman"/>
          <w:smallCaps w:val="0"/>
          <w:noProof/>
          <w:sz w:val="22"/>
          <w:szCs w:val="22"/>
        </w:rPr>
      </w:pPr>
      <w:hyperlink w:anchor="_Toc368912250" w:history="1">
        <w:r w:rsidR="00873023" w:rsidRPr="004F422A">
          <w:rPr>
            <w:rStyle w:val="Hyperlink"/>
            <w:noProof/>
          </w:rPr>
          <w:t>1.2. Acronyms/Abbreviations</w:t>
        </w:r>
        <w:r w:rsidR="00873023">
          <w:rPr>
            <w:noProof/>
            <w:webHidden/>
          </w:rPr>
          <w:tab/>
        </w:r>
      </w:hyperlink>
      <w:r w:rsidR="007636E7">
        <w:rPr>
          <w:noProof/>
        </w:rPr>
        <w:t>5</w:t>
      </w:r>
    </w:p>
    <w:p w14:paraId="4C50E6B8" w14:textId="1433156E" w:rsidR="00873023" w:rsidRDefault="00000000">
      <w:pPr>
        <w:pStyle w:val="TOC2"/>
        <w:tabs>
          <w:tab w:val="right" w:leader="dot" w:pos="8630"/>
        </w:tabs>
        <w:rPr>
          <w:rFonts w:cs="Times New Roman"/>
          <w:smallCaps w:val="0"/>
          <w:noProof/>
          <w:sz w:val="22"/>
          <w:szCs w:val="22"/>
        </w:rPr>
      </w:pPr>
      <w:hyperlink w:anchor="_Toc368912251" w:history="1">
        <w:r w:rsidR="00873023" w:rsidRPr="004F422A">
          <w:rPr>
            <w:rStyle w:val="Hyperlink"/>
            <w:noProof/>
          </w:rPr>
          <w:t>1.3. Project Purpose</w:t>
        </w:r>
        <w:r w:rsidR="00873023">
          <w:rPr>
            <w:noProof/>
            <w:webHidden/>
          </w:rPr>
          <w:tab/>
        </w:r>
        <w:r w:rsidR="007636E7">
          <w:rPr>
            <w:noProof/>
            <w:webHidden/>
          </w:rPr>
          <w:t>5</w:t>
        </w:r>
      </w:hyperlink>
    </w:p>
    <w:p w14:paraId="56B00CE4" w14:textId="05E3FAA9" w:rsidR="00873023" w:rsidRDefault="00000000">
      <w:pPr>
        <w:pStyle w:val="TOC2"/>
        <w:tabs>
          <w:tab w:val="right" w:leader="dot" w:pos="8630"/>
        </w:tabs>
        <w:rPr>
          <w:rFonts w:cs="Times New Roman"/>
          <w:smallCaps w:val="0"/>
          <w:noProof/>
          <w:sz w:val="22"/>
          <w:szCs w:val="22"/>
        </w:rPr>
      </w:pPr>
      <w:hyperlink w:anchor="_Toc368912252" w:history="1">
        <w:r w:rsidR="00873023" w:rsidRPr="004F422A">
          <w:rPr>
            <w:rStyle w:val="Hyperlink"/>
            <w:noProof/>
          </w:rPr>
          <w:t>1.4. Key Project Objectives</w:t>
        </w:r>
        <w:r w:rsidR="00873023">
          <w:rPr>
            <w:noProof/>
            <w:webHidden/>
          </w:rPr>
          <w:tab/>
        </w:r>
        <w:r w:rsidR="007636E7">
          <w:rPr>
            <w:noProof/>
            <w:webHidden/>
          </w:rPr>
          <w:t>5</w:t>
        </w:r>
      </w:hyperlink>
    </w:p>
    <w:p w14:paraId="3AEB5DD2" w14:textId="0FB6543E" w:rsidR="00873023" w:rsidRDefault="00000000">
      <w:pPr>
        <w:pStyle w:val="TOC2"/>
        <w:tabs>
          <w:tab w:val="right" w:leader="dot" w:pos="8630"/>
        </w:tabs>
        <w:rPr>
          <w:rFonts w:cs="Times New Roman"/>
          <w:smallCaps w:val="0"/>
          <w:noProof/>
          <w:sz w:val="22"/>
          <w:szCs w:val="22"/>
        </w:rPr>
      </w:pPr>
      <w:hyperlink w:anchor="_Toc368912253" w:history="1">
        <w:r w:rsidR="00873023" w:rsidRPr="004F422A">
          <w:rPr>
            <w:rStyle w:val="Hyperlink"/>
            <w:noProof/>
          </w:rPr>
          <w:t>1.5. Project Scope and Limitation</w:t>
        </w:r>
        <w:r w:rsidR="00873023">
          <w:rPr>
            <w:noProof/>
            <w:webHidden/>
          </w:rPr>
          <w:tab/>
        </w:r>
        <w:r w:rsidR="007636E7">
          <w:rPr>
            <w:noProof/>
            <w:webHidden/>
          </w:rPr>
          <w:t>6</w:t>
        </w:r>
      </w:hyperlink>
    </w:p>
    <w:p w14:paraId="727B16B4" w14:textId="550F3E7B" w:rsidR="00873023" w:rsidRDefault="00000000">
      <w:pPr>
        <w:pStyle w:val="TOC3"/>
        <w:tabs>
          <w:tab w:val="right" w:leader="dot" w:pos="8630"/>
        </w:tabs>
        <w:rPr>
          <w:rFonts w:cs="Times New Roman"/>
          <w:i w:val="0"/>
          <w:iCs w:val="0"/>
          <w:noProof/>
          <w:sz w:val="22"/>
          <w:szCs w:val="22"/>
        </w:rPr>
      </w:pPr>
      <w:hyperlink w:anchor="_Toc368912254" w:history="1">
        <w:r w:rsidR="00873023" w:rsidRPr="004F422A">
          <w:rPr>
            <w:rStyle w:val="Hyperlink"/>
            <w:noProof/>
          </w:rPr>
          <w:t>1.5.1. In Scope</w:t>
        </w:r>
        <w:r w:rsidR="00873023">
          <w:rPr>
            <w:noProof/>
            <w:webHidden/>
          </w:rPr>
          <w:tab/>
        </w:r>
        <w:r w:rsidR="007636E7">
          <w:rPr>
            <w:noProof/>
            <w:webHidden/>
          </w:rPr>
          <w:t>6</w:t>
        </w:r>
      </w:hyperlink>
    </w:p>
    <w:p w14:paraId="7722FA4A" w14:textId="6619BA48" w:rsidR="00873023" w:rsidRDefault="00000000">
      <w:pPr>
        <w:pStyle w:val="TOC3"/>
        <w:tabs>
          <w:tab w:val="right" w:leader="dot" w:pos="8630"/>
        </w:tabs>
        <w:rPr>
          <w:rFonts w:cs="Times New Roman"/>
          <w:i w:val="0"/>
          <w:iCs w:val="0"/>
          <w:noProof/>
          <w:sz w:val="22"/>
          <w:szCs w:val="22"/>
        </w:rPr>
      </w:pPr>
      <w:hyperlink w:anchor="_Toc368912255" w:history="1">
        <w:r w:rsidR="00873023" w:rsidRPr="004F422A">
          <w:rPr>
            <w:rStyle w:val="Hyperlink"/>
            <w:noProof/>
          </w:rPr>
          <w:t>1.5.2. Out of scope</w:t>
        </w:r>
        <w:r w:rsidR="00873023">
          <w:rPr>
            <w:noProof/>
            <w:webHidden/>
          </w:rPr>
          <w:tab/>
        </w:r>
        <w:r w:rsidR="007636E7">
          <w:rPr>
            <w:noProof/>
            <w:webHidden/>
          </w:rPr>
          <w:t>6</w:t>
        </w:r>
      </w:hyperlink>
    </w:p>
    <w:p w14:paraId="13E8CF50" w14:textId="650CF776" w:rsidR="00873023" w:rsidRDefault="00000000">
      <w:pPr>
        <w:pStyle w:val="TOC2"/>
        <w:tabs>
          <w:tab w:val="right" w:leader="dot" w:pos="8630"/>
        </w:tabs>
        <w:rPr>
          <w:rFonts w:cs="Times New Roman"/>
          <w:smallCaps w:val="0"/>
          <w:noProof/>
          <w:sz w:val="22"/>
          <w:szCs w:val="22"/>
        </w:rPr>
      </w:pPr>
      <w:hyperlink w:anchor="_Toc368912256" w:history="1">
        <w:r w:rsidR="00873023" w:rsidRPr="004F422A">
          <w:rPr>
            <w:rStyle w:val="Hyperlink"/>
            <w:noProof/>
          </w:rPr>
          <w:t>1.6. Functional Overview</w:t>
        </w:r>
        <w:r w:rsidR="00873023">
          <w:rPr>
            <w:noProof/>
            <w:webHidden/>
          </w:rPr>
          <w:tab/>
        </w:r>
        <w:r w:rsidR="007636E7">
          <w:rPr>
            <w:noProof/>
            <w:webHidden/>
          </w:rPr>
          <w:t>6</w:t>
        </w:r>
      </w:hyperlink>
    </w:p>
    <w:p w14:paraId="6565EF3A" w14:textId="30E9BD90" w:rsidR="00873023" w:rsidRDefault="00000000">
      <w:pPr>
        <w:pStyle w:val="TOC2"/>
        <w:tabs>
          <w:tab w:val="right" w:leader="dot" w:pos="8630"/>
        </w:tabs>
        <w:rPr>
          <w:rFonts w:cs="Times New Roman"/>
          <w:smallCaps w:val="0"/>
          <w:noProof/>
          <w:sz w:val="22"/>
          <w:szCs w:val="22"/>
        </w:rPr>
      </w:pPr>
      <w:hyperlink w:anchor="_Toc368912257" w:history="1">
        <w:r w:rsidR="00873023" w:rsidRPr="004F422A">
          <w:rPr>
            <w:rStyle w:val="Hyperlink"/>
            <w:noProof/>
          </w:rPr>
          <w:t>1.7. Assumptions, Dependencies &amp; Constraints</w:t>
        </w:r>
        <w:r w:rsidR="00873023">
          <w:rPr>
            <w:noProof/>
            <w:webHidden/>
          </w:rPr>
          <w:tab/>
        </w:r>
        <w:r w:rsidR="007636E7">
          <w:rPr>
            <w:noProof/>
            <w:webHidden/>
          </w:rPr>
          <w:t>6</w:t>
        </w:r>
      </w:hyperlink>
    </w:p>
    <w:p w14:paraId="129762A2" w14:textId="0DC3472C" w:rsidR="00873023" w:rsidRDefault="00000000">
      <w:pPr>
        <w:pStyle w:val="TOC2"/>
        <w:tabs>
          <w:tab w:val="right" w:leader="dot" w:pos="8630"/>
        </w:tabs>
        <w:rPr>
          <w:rFonts w:cs="Times New Roman"/>
          <w:smallCaps w:val="0"/>
          <w:noProof/>
          <w:sz w:val="22"/>
          <w:szCs w:val="22"/>
        </w:rPr>
      </w:pPr>
      <w:hyperlink w:anchor="_Toc368912258" w:history="1">
        <w:r w:rsidR="00873023" w:rsidRPr="004F422A">
          <w:rPr>
            <w:rStyle w:val="Hyperlink"/>
            <w:noProof/>
          </w:rPr>
          <w:t>1.8. Risks</w:t>
        </w:r>
        <w:r w:rsidR="00873023">
          <w:rPr>
            <w:noProof/>
            <w:webHidden/>
          </w:rPr>
          <w:tab/>
        </w:r>
        <w:r w:rsidR="007636E7">
          <w:rPr>
            <w:noProof/>
            <w:webHidden/>
          </w:rPr>
          <w:t>6</w:t>
        </w:r>
      </w:hyperlink>
    </w:p>
    <w:p w14:paraId="54AF9D2B" w14:textId="6E9EF3FD" w:rsidR="00873023" w:rsidRDefault="00000000">
      <w:pPr>
        <w:pStyle w:val="TOC1"/>
        <w:tabs>
          <w:tab w:val="right" w:leader="dot" w:pos="8630"/>
        </w:tabs>
        <w:rPr>
          <w:rFonts w:cs="Times New Roman"/>
          <w:b w:val="0"/>
          <w:bCs w:val="0"/>
          <w:caps w:val="0"/>
          <w:noProof/>
          <w:sz w:val="22"/>
          <w:szCs w:val="22"/>
        </w:rPr>
      </w:pPr>
      <w:hyperlink w:anchor="_Toc368912259" w:history="1">
        <w:r w:rsidR="00873023" w:rsidRPr="004F422A">
          <w:rPr>
            <w:rStyle w:val="Hyperlink"/>
            <w:noProof/>
          </w:rPr>
          <w:t>2. Design Overview</w:t>
        </w:r>
        <w:r w:rsidR="00873023">
          <w:rPr>
            <w:noProof/>
            <w:webHidden/>
          </w:rPr>
          <w:tab/>
        </w:r>
        <w:r w:rsidR="007636E7">
          <w:rPr>
            <w:noProof/>
            <w:webHidden/>
          </w:rPr>
          <w:t>7</w:t>
        </w:r>
      </w:hyperlink>
    </w:p>
    <w:p w14:paraId="702D5CED" w14:textId="408D83B6" w:rsidR="00873023" w:rsidRDefault="00000000">
      <w:pPr>
        <w:pStyle w:val="TOC2"/>
        <w:tabs>
          <w:tab w:val="right" w:leader="dot" w:pos="8630"/>
        </w:tabs>
        <w:rPr>
          <w:rFonts w:cs="Times New Roman"/>
          <w:smallCaps w:val="0"/>
          <w:noProof/>
          <w:sz w:val="22"/>
          <w:szCs w:val="22"/>
        </w:rPr>
      </w:pPr>
      <w:hyperlink w:anchor="_Toc368912260" w:history="1">
        <w:r w:rsidR="00873023" w:rsidRPr="004F422A">
          <w:rPr>
            <w:rStyle w:val="Hyperlink"/>
            <w:noProof/>
          </w:rPr>
          <w:t>2.1. Design Objectives</w:t>
        </w:r>
        <w:r w:rsidR="00873023">
          <w:rPr>
            <w:noProof/>
            <w:webHidden/>
          </w:rPr>
          <w:tab/>
        </w:r>
        <w:r w:rsidR="007636E7">
          <w:rPr>
            <w:noProof/>
            <w:webHidden/>
          </w:rPr>
          <w:t>7</w:t>
        </w:r>
      </w:hyperlink>
    </w:p>
    <w:p w14:paraId="1752D5EE" w14:textId="54D553CB" w:rsidR="00873023" w:rsidRDefault="00000000">
      <w:pPr>
        <w:pStyle w:val="TOC3"/>
        <w:tabs>
          <w:tab w:val="right" w:leader="dot" w:pos="8630"/>
        </w:tabs>
        <w:rPr>
          <w:rFonts w:cs="Times New Roman"/>
          <w:i w:val="0"/>
          <w:iCs w:val="0"/>
          <w:noProof/>
          <w:sz w:val="22"/>
          <w:szCs w:val="22"/>
        </w:rPr>
      </w:pPr>
      <w:hyperlink w:anchor="_Toc368912261" w:history="1">
        <w:r w:rsidR="00873023" w:rsidRPr="004F422A">
          <w:rPr>
            <w:rStyle w:val="Hyperlink"/>
            <w:noProof/>
          </w:rPr>
          <w:t>2.1.1. Recommended Architecture</w:t>
        </w:r>
        <w:r w:rsidR="00873023">
          <w:rPr>
            <w:noProof/>
            <w:webHidden/>
          </w:rPr>
          <w:tab/>
        </w:r>
        <w:r w:rsidR="007636E7">
          <w:rPr>
            <w:noProof/>
            <w:webHidden/>
          </w:rPr>
          <w:t>7</w:t>
        </w:r>
      </w:hyperlink>
    </w:p>
    <w:p w14:paraId="5FE5B93E" w14:textId="08136A3D" w:rsidR="00873023" w:rsidRDefault="00000000">
      <w:pPr>
        <w:pStyle w:val="TOC2"/>
        <w:tabs>
          <w:tab w:val="right" w:leader="dot" w:pos="8630"/>
        </w:tabs>
        <w:rPr>
          <w:rFonts w:cs="Times New Roman"/>
          <w:smallCaps w:val="0"/>
          <w:noProof/>
          <w:sz w:val="22"/>
          <w:szCs w:val="22"/>
        </w:rPr>
      </w:pPr>
      <w:hyperlink w:anchor="_Toc368912262" w:history="1">
        <w:r w:rsidR="00873023" w:rsidRPr="004F422A">
          <w:rPr>
            <w:rStyle w:val="Hyperlink"/>
            <w:noProof/>
          </w:rPr>
          <w:t>2.2. Architectural Strategies</w:t>
        </w:r>
        <w:r w:rsidR="00873023">
          <w:rPr>
            <w:noProof/>
            <w:webHidden/>
          </w:rPr>
          <w:tab/>
        </w:r>
        <w:r w:rsidR="007636E7">
          <w:rPr>
            <w:noProof/>
            <w:webHidden/>
          </w:rPr>
          <w:t>7</w:t>
        </w:r>
      </w:hyperlink>
    </w:p>
    <w:p w14:paraId="0B0058B1" w14:textId="7555D32A" w:rsidR="00873023" w:rsidRDefault="00000000">
      <w:pPr>
        <w:pStyle w:val="TOC3"/>
        <w:tabs>
          <w:tab w:val="right" w:leader="dot" w:pos="8630"/>
        </w:tabs>
        <w:rPr>
          <w:rFonts w:cs="Times New Roman"/>
          <w:i w:val="0"/>
          <w:iCs w:val="0"/>
          <w:noProof/>
          <w:sz w:val="22"/>
          <w:szCs w:val="22"/>
        </w:rPr>
      </w:pPr>
      <w:hyperlink w:anchor="_Toc368912263" w:history="1">
        <w:r w:rsidR="00873023" w:rsidRPr="004F422A">
          <w:rPr>
            <w:rStyle w:val="Hyperlink"/>
            <w:noProof/>
          </w:rPr>
          <w:t>2.2.1. Design Alternative</w:t>
        </w:r>
        <w:r w:rsidR="00873023">
          <w:rPr>
            <w:noProof/>
            <w:webHidden/>
          </w:rPr>
          <w:tab/>
        </w:r>
        <w:r w:rsidR="007636E7">
          <w:rPr>
            <w:noProof/>
            <w:webHidden/>
          </w:rPr>
          <w:t>7</w:t>
        </w:r>
      </w:hyperlink>
    </w:p>
    <w:p w14:paraId="2757379F" w14:textId="37587708" w:rsidR="00873023" w:rsidRDefault="00000000">
      <w:pPr>
        <w:pStyle w:val="TOC3"/>
        <w:tabs>
          <w:tab w:val="right" w:leader="dot" w:pos="8630"/>
        </w:tabs>
        <w:rPr>
          <w:rFonts w:cs="Times New Roman"/>
          <w:i w:val="0"/>
          <w:iCs w:val="0"/>
          <w:noProof/>
          <w:sz w:val="22"/>
          <w:szCs w:val="22"/>
        </w:rPr>
      </w:pPr>
      <w:hyperlink w:anchor="_Toc368912264" w:history="1">
        <w:r w:rsidR="00873023" w:rsidRPr="004F422A">
          <w:rPr>
            <w:rStyle w:val="Hyperlink"/>
            <w:noProof/>
          </w:rPr>
          <w:t>2.2.2. Reuse of Existing Common Services/Utilities</w:t>
        </w:r>
        <w:r w:rsidR="00873023">
          <w:rPr>
            <w:noProof/>
            <w:webHidden/>
          </w:rPr>
          <w:tab/>
        </w:r>
        <w:r w:rsidR="007636E7">
          <w:rPr>
            <w:noProof/>
            <w:webHidden/>
          </w:rPr>
          <w:t>7</w:t>
        </w:r>
      </w:hyperlink>
    </w:p>
    <w:p w14:paraId="57FDA6E0" w14:textId="0F655E34" w:rsidR="00873023" w:rsidRDefault="00000000">
      <w:pPr>
        <w:pStyle w:val="TOC3"/>
        <w:tabs>
          <w:tab w:val="right" w:leader="dot" w:pos="8630"/>
        </w:tabs>
        <w:rPr>
          <w:rFonts w:cs="Times New Roman"/>
          <w:i w:val="0"/>
          <w:iCs w:val="0"/>
          <w:noProof/>
          <w:sz w:val="22"/>
          <w:szCs w:val="22"/>
        </w:rPr>
      </w:pPr>
      <w:hyperlink w:anchor="_Toc368912265" w:history="1">
        <w:r w:rsidR="00873023" w:rsidRPr="004F422A">
          <w:rPr>
            <w:rStyle w:val="Hyperlink"/>
            <w:noProof/>
          </w:rPr>
          <w:t>2.2.3. Creation of New Common Services/Utilities</w:t>
        </w:r>
        <w:r w:rsidR="00873023">
          <w:rPr>
            <w:noProof/>
            <w:webHidden/>
          </w:rPr>
          <w:tab/>
        </w:r>
        <w:r w:rsidR="007636E7">
          <w:rPr>
            <w:noProof/>
            <w:webHidden/>
          </w:rPr>
          <w:t>7</w:t>
        </w:r>
      </w:hyperlink>
    </w:p>
    <w:p w14:paraId="38F7D098" w14:textId="0D3D24CE" w:rsidR="00873023" w:rsidRDefault="00000000">
      <w:pPr>
        <w:pStyle w:val="TOC3"/>
        <w:tabs>
          <w:tab w:val="right" w:leader="dot" w:pos="8630"/>
        </w:tabs>
        <w:rPr>
          <w:rFonts w:cs="Times New Roman"/>
          <w:i w:val="0"/>
          <w:iCs w:val="0"/>
          <w:noProof/>
          <w:sz w:val="22"/>
          <w:szCs w:val="22"/>
        </w:rPr>
      </w:pPr>
      <w:hyperlink w:anchor="_Toc368912266" w:history="1">
        <w:r w:rsidR="00873023" w:rsidRPr="004F422A">
          <w:rPr>
            <w:rStyle w:val="Hyperlink"/>
            <w:noProof/>
          </w:rPr>
          <w:t>2.2.4. User Interface Paradigms</w:t>
        </w:r>
        <w:r w:rsidR="00873023">
          <w:rPr>
            <w:noProof/>
            <w:webHidden/>
          </w:rPr>
          <w:tab/>
        </w:r>
        <w:r w:rsidR="007636E7">
          <w:rPr>
            <w:noProof/>
            <w:webHidden/>
          </w:rPr>
          <w:t>8</w:t>
        </w:r>
      </w:hyperlink>
    </w:p>
    <w:p w14:paraId="160A1C4E" w14:textId="556AA587" w:rsidR="00873023" w:rsidRDefault="00000000">
      <w:pPr>
        <w:pStyle w:val="TOC3"/>
        <w:tabs>
          <w:tab w:val="right" w:leader="dot" w:pos="8630"/>
        </w:tabs>
        <w:rPr>
          <w:rFonts w:cs="Times New Roman"/>
          <w:i w:val="0"/>
          <w:iCs w:val="0"/>
          <w:noProof/>
          <w:sz w:val="22"/>
          <w:szCs w:val="22"/>
        </w:rPr>
      </w:pPr>
      <w:hyperlink w:anchor="_Toc368912267" w:history="1">
        <w:r w:rsidR="00873023" w:rsidRPr="004F422A">
          <w:rPr>
            <w:rStyle w:val="Hyperlink"/>
            <w:noProof/>
          </w:rPr>
          <w:t>2.2.5. System Interface Paradigms</w:t>
        </w:r>
        <w:r w:rsidR="00873023">
          <w:rPr>
            <w:noProof/>
            <w:webHidden/>
          </w:rPr>
          <w:tab/>
        </w:r>
        <w:r w:rsidR="007636E7">
          <w:rPr>
            <w:noProof/>
            <w:webHidden/>
          </w:rPr>
          <w:t>8</w:t>
        </w:r>
      </w:hyperlink>
    </w:p>
    <w:p w14:paraId="1CECA1F2" w14:textId="486C6D1E" w:rsidR="00873023" w:rsidRDefault="00000000">
      <w:pPr>
        <w:pStyle w:val="TOC3"/>
        <w:tabs>
          <w:tab w:val="right" w:leader="dot" w:pos="8630"/>
        </w:tabs>
        <w:rPr>
          <w:rFonts w:cs="Times New Roman"/>
          <w:i w:val="0"/>
          <w:iCs w:val="0"/>
          <w:noProof/>
          <w:sz w:val="22"/>
          <w:szCs w:val="22"/>
        </w:rPr>
      </w:pPr>
      <w:hyperlink w:anchor="_Toc368912268" w:history="1">
        <w:r w:rsidR="00873023" w:rsidRPr="004F422A">
          <w:rPr>
            <w:rStyle w:val="Hyperlink"/>
            <w:noProof/>
          </w:rPr>
          <w:t>2.2.6. Error Detection / Exceptional Handling</w:t>
        </w:r>
        <w:r w:rsidR="00873023">
          <w:rPr>
            <w:noProof/>
            <w:webHidden/>
          </w:rPr>
          <w:tab/>
        </w:r>
        <w:r w:rsidR="007636E7">
          <w:rPr>
            <w:noProof/>
            <w:webHidden/>
          </w:rPr>
          <w:t>8</w:t>
        </w:r>
      </w:hyperlink>
    </w:p>
    <w:p w14:paraId="3D0D90F0" w14:textId="3E324794" w:rsidR="00873023" w:rsidRDefault="00000000">
      <w:pPr>
        <w:pStyle w:val="TOC3"/>
        <w:tabs>
          <w:tab w:val="right" w:leader="dot" w:pos="8630"/>
        </w:tabs>
        <w:rPr>
          <w:rFonts w:cs="Times New Roman"/>
          <w:i w:val="0"/>
          <w:iCs w:val="0"/>
          <w:noProof/>
          <w:sz w:val="22"/>
          <w:szCs w:val="22"/>
        </w:rPr>
      </w:pPr>
      <w:hyperlink w:anchor="_Toc368912269" w:history="1">
        <w:r w:rsidR="00873023" w:rsidRPr="004F422A">
          <w:rPr>
            <w:rStyle w:val="Hyperlink"/>
            <w:noProof/>
          </w:rPr>
          <w:t>2.2.7. Memory Management</w:t>
        </w:r>
        <w:r w:rsidR="00873023">
          <w:rPr>
            <w:noProof/>
            <w:webHidden/>
          </w:rPr>
          <w:tab/>
        </w:r>
        <w:r w:rsidR="007636E7">
          <w:rPr>
            <w:noProof/>
            <w:webHidden/>
          </w:rPr>
          <w:t>8</w:t>
        </w:r>
      </w:hyperlink>
    </w:p>
    <w:p w14:paraId="4C7E20BA" w14:textId="13B8D06C" w:rsidR="00873023" w:rsidRDefault="00000000">
      <w:pPr>
        <w:pStyle w:val="TOC3"/>
        <w:tabs>
          <w:tab w:val="right" w:leader="dot" w:pos="8630"/>
        </w:tabs>
        <w:rPr>
          <w:rFonts w:cs="Times New Roman"/>
          <w:i w:val="0"/>
          <w:iCs w:val="0"/>
          <w:noProof/>
          <w:sz w:val="22"/>
          <w:szCs w:val="22"/>
        </w:rPr>
      </w:pPr>
      <w:hyperlink w:anchor="_Toc368912270" w:history="1">
        <w:r w:rsidR="00873023" w:rsidRPr="004F422A">
          <w:rPr>
            <w:rStyle w:val="Hyperlink"/>
            <w:noProof/>
          </w:rPr>
          <w:t>2.2.8. Performance</w:t>
        </w:r>
        <w:r w:rsidR="00873023">
          <w:rPr>
            <w:noProof/>
            <w:webHidden/>
          </w:rPr>
          <w:tab/>
        </w:r>
        <w:r w:rsidR="007636E7">
          <w:rPr>
            <w:noProof/>
            <w:webHidden/>
          </w:rPr>
          <w:t>8</w:t>
        </w:r>
      </w:hyperlink>
    </w:p>
    <w:p w14:paraId="1DBA5BBC" w14:textId="5CEE9580" w:rsidR="00873023" w:rsidRDefault="00000000">
      <w:pPr>
        <w:pStyle w:val="TOC3"/>
        <w:tabs>
          <w:tab w:val="right" w:leader="dot" w:pos="8630"/>
        </w:tabs>
        <w:rPr>
          <w:rFonts w:cs="Times New Roman"/>
          <w:i w:val="0"/>
          <w:iCs w:val="0"/>
          <w:noProof/>
          <w:sz w:val="22"/>
          <w:szCs w:val="22"/>
        </w:rPr>
      </w:pPr>
      <w:hyperlink w:anchor="_Toc368912271" w:history="1">
        <w:r w:rsidR="00873023" w:rsidRPr="004F422A">
          <w:rPr>
            <w:rStyle w:val="Hyperlink"/>
            <w:noProof/>
          </w:rPr>
          <w:t>2.2.9. Security</w:t>
        </w:r>
        <w:r w:rsidR="00873023">
          <w:rPr>
            <w:noProof/>
            <w:webHidden/>
          </w:rPr>
          <w:tab/>
        </w:r>
        <w:r w:rsidR="007636E7">
          <w:rPr>
            <w:noProof/>
            <w:webHidden/>
          </w:rPr>
          <w:t>8</w:t>
        </w:r>
      </w:hyperlink>
    </w:p>
    <w:p w14:paraId="115DFECF" w14:textId="01C16C6C" w:rsidR="00873023" w:rsidRDefault="00000000">
      <w:pPr>
        <w:pStyle w:val="TOC3"/>
        <w:tabs>
          <w:tab w:val="right" w:leader="dot" w:pos="8630"/>
        </w:tabs>
        <w:rPr>
          <w:rFonts w:cs="Times New Roman"/>
          <w:i w:val="0"/>
          <w:iCs w:val="0"/>
          <w:noProof/>
          <w:sz w:val="22"/>
          <w:szCs w:val="22"/>
        </w:rPr>
      </w:pPr>
      <w:hyperlink w:anchor="_Toc368912272" w:history="1">
        <w:r w:rsidR="00873023" w:rsidRPr="004F422A">
          <w:rPr>
            <w:rStyle w:val="Hyperlink"/>
            <w:noProof/>
          </w:rPr>
          <w:t>2.2.10. Concurrency and Synchronization</w:t>
        </w:r>
        <w:r w:rsidR="00873023">
          <w:rPr>
            <w:noProof/>
            <w:webHidden/>
          </w:rPr>
          <w:tab/>
        </w:r>
        <w:r w:rsidR="007636E7">
          <w:rPr>
            <w:noProof/>
            <w:webHidden/>
          </w:rPr>
          <w:t>8</w:t>
        </w:r>
      </w:hyperlink>
    </w:p>
    <w:p w14:paraId="5E0517ED" w14:textId="7F4AA39C" w:rsidR="00873023" w:rsidRDefault="00000000">
      <w:pPr>
        <w:pStyle w:val="TOC3"/>
        <w:tabs>
          <w:tab w:val="right" w:leader="dot" w:pos="8630"/>
        </w:tabs>
        <w:rPr>
          <w:rFonts w:cs="Times New Roman"/>
          <w:i w:val="0"/>
          <w:iCs w:val="0"/>
          <w:noProof/>
          <w:sz w:val="22"/>
          <w:szCs w:val="22"/>
        </w:rPr>
      </w:pPr>
      <w:hyperlink w:anchor="_Toc368912273" w:history="1">
        <w:r w:rsidR="00873023" w:rsidRPr="004F422A">
          <w:rPr>
            <w:rStyle w:val="Hyperlink"/>
            <w:noProof/>
          </w:rPr>
          <w:t>2.2.11. Housekeeping and Maintenance</w:t>
        </w:r>
        <w:r w:rsidR="00873023">
          <w:rPr>
            <w:noProof/>
            <w:webHidden/>
          </w:rPr>
          <w:tab/>
        </w:r>
        <w:r w:rsidR="007636E7">
          <w:rPr>
            <w:noProof/>
            <w:webHidden/>
          </w:rPr>
          <w:t>8</w:t>
        </w:r>
      </w:hyperlink>
    </w:p>
    <w:p w14:paraId="0473B8F1" w14:textId="0716D8BF" w:rsidR="00873023" w:rsidRDefault="00000000">
      <w:pPr>
        <w:pStyle w:val="TOC1"/>
        <w:tabs>
          <w:tab w:val="right" w:leader="dot" w:pos="8630"/>
        </w:tabs>
        <w:rPr>
          <w:rFonts w:cs="Times New Roman"/>
          <w:b w:val="0"/>
          <w:bCs w:val="0"/>
          <w:caps w:val="0"/>
          <w:noProof/>
          <w:sz w:val="22"/>
          <w:szCs w:val="22"/>
        </w:rPr>
      </w:pPr>
      <w:hyperlink w:anchor="_Toc368912274" w:history="1">
        <w:r w:rsidR="00873023" w:rsidRPr="004F422A">
          <w:rPr>
            <w:rStyle w:val="Hyperlink"/>
            <w:noProof/>
          </w:rPr>
          <w:t>3. System Architecture</w:t>
        </w:r>
        <w:r w:rsidR="00873023">
          <w:rPr>
            <w:noProof/>
            <w:webHidden/>
          </w:rPr>
          <w:tab/>
        </w:r>
        <w:r w:rsidR="00081C80">
          <w:rPr>
            <w:noProof/>
            <w:webHidden/>
          </w:rPr>
          <w:t>9</w:t>
        </w:r>
      </w:hyperlink>
    </w:p>
    <w:p w14:paraId="668AA0DB" w14:textId="3E69391C" w:rsidR="00873023" w:rsidRDefault="00000000">
      <w:pPr>
        <w:pStyle w:val="TOC2"/>
        <w:tabs>
          <w:tab w:val="right" w:leader="dot" w:pos="8630"/>
        </w:tabs>
        <w:rPr>
          <w:rFonts w:cs="Times New Roman"/>
          <w:smallCaps w:val="0"/>
          <w:noProof/>
          <w:sz w:val="22"/>
          <w:szCs w:val="22"/>
        </w:rPr>
      </w:pPr>
      <w:hyperlink w:anchor="_Toc368912275" w:history="1">
        <w:r w:rsidR="00873023" w:rsidRPr="004F422A">
          <w:rPr>
            <w:rStyle w:val="Hyperlink"/>
            <w:noProof/>
          </w:rPr>
          <w:t>3.1. System Architecture Diagram. (Not Necessary)</w:t>
        </w:r>
        <w:r w:rsidR="00873023">
          <w:rPr>
            <w:noProof/>
            <w:webHidden/>
          </w:rPr>
          <w:tab/>
        </w:r>
        <w:r w:rsidR="00081C80">
          <w:rPr>
            <w:noProof/>
            <w:webHidden/>
          </w:rPr>
          <w:t>9</w:t>
        </w:r>
      </w:hyperlink>
    </w:p>
    <w:p w14:paraId="6F49F14F" w14:textId="1F388CF5" w:rsidR="00873023" w:rsidRDefault="00000000">
      <w:pPr>
        <w:pStyle w:val="TOC2"/>
        <w:tabs>
          <w:tab w:val="right" w:leader="dot" w:pos="8630"/>
        </w:tabs>
        <w:rPr>
          <w:rFonts w:cs="Times New Roman"/>
          <w:smallCaps w:val="0"/>
          <w:noProof/>
          <w:sz w:val="22"/>
          <w:szCs w:val="22"/>
        </w:rPr>
      </w:pPr>
      <w:hyperlink w:anchor="_Toc368912276" w:history="1">
        <w:r w:rsidR="00873023" w:rsidRPr="004F422A">
          <w:rPr>
            <w:rStyle w:val="Hyperlink"/>
            <w:noProof/>
          </w:rPr>
          <w:t>3.2. System Use-Cases</w:t>
        </w:r>
        <w:r w:rsidR="00873023">
          <w:rPr>
            <w:noProof/>
            <w:webHidden/>
          </w:rPr>
          <w:tab/>
        </w:r>
        <w:r w:rsidR="00081C80">
          <w:rPr>
            <w:noProof/>
            <w:webHidden/>
          </w:rPr>
          <w:t>10</w:t>
        </w:r>
      </w:hyperlink>
    </w:p>
    <w:p w14:paraId="02BB584B" w14:textId="32E82216" w:rsidR="00873023" w:rsidRDefault="00000000">
      <w:pPr>
        <w:pStyle w:val="TOC2"/>
        <w:tabs>
          <w:tab w:val="right" w:leader="dot" w:pos="8630"/>
        </w:tabs>
        <w:rPr>
          <w:rFonts w:cs="Times New Roman"/>
          <w:smallCaps w:val="0"/>
          <w:noProof/>
          <w:sz w:val="22"/>
          <w:szCs w:val="22"/>
        </w:rPr>
      </w:pPr>
      <w:hyperlink w:anchor="_Toc368912277" w:history="1">
        <w:r w:rsidR="00873023" w:rsidRPr="004F422A">
          <w:rPr>
            <w:rStyle w:val="Hyperlink"/>
            <w:noProof/>
          </w:rPr>
          <w:t>3.3. Subsystem Architecture</w:t>
        </w:r>
        <w:r w:rsidR="00873023">
          <w:rPr>
            <w:noProof/>
            <w:webHidden/>
          </w:rPr>
          <w:tab/>
        </w:r>
        <w:r w:rsidR="00081C80">
          <w:rPr>
            <w:noProof/>
            <w:webHidden/>
          </w:rPr>
          <w:t>11</w:t>
        </w:r>
      </w:hyperlink>
    </w:p>
    <w:p w14:paraId="6836DAA2" w14:textId="5F6AE52E" w:rsidR="00873023" w:rsidRDefault="00000000">
      <w:pPr>
        <w:pStyle w:val="TOC2"/>
        <w:tabs>
          <w:tab w:val="right" w:leader="dot" w:pos="8630"/>
        </w:tabs>
        <w:rPr>
          <w:rFonts w:cs="Times New Roman"/>
          <w:smallCaps w:val="0"/>
          <w:noProof/>
          <w:sz w:val="22"/>
          <w:szCs w:val="22"/>
        </w:rPr>
      </w:pPr>
      <w:hyperlink w:anchor="_Toc368912278" w:history="1">
        <w:r w:rsidR="00873023" w:rsidRPr="004F422A">
          <w:rPr>
            <w:rStyle w:val="Hyperlink"/>
            <w:noProof/>
          </w:rPr>
          <w:t>3.4. System Interfaces</w:t>
        </w:r>
        <w:r w:rsidR="00873023">
          <w:rPr>
            <w:noProof/>
            <w:webHidden/>
          </w:rPr>
          <w:tab/>
        </w:r>
        <w:r w:rsidR="00081C80">
          <w:rPr>
            <w:noProof/>
            <w:webHidden/>
          </w:rPr>
          <w:t>11</w:t>
        </w:r>
      </w:hyperlink>
    </w:p>
    <w:p w14:paraId="1B6E6B32" w14:textId="24DF93F0" w:rsidR="00873023" w:rsidRDefault="00000000">
      <w:pPr>
        <w:pStyle w:val="TOC3"/>
        <w:tabs>
          <w:tab w:val="right" w:leader="dot" w:pos="8630"/>
        </w:tabs>
        <w:rPr>
          <w:rFonts w:cs="Times New Roman"/>
          <w:i w:val="0"/>
          <w:iCs w:val="0"/>
          <w:noProof/>
          <w:sz w:val="22"/>
          <w:szCs w:val="22"/>
        </w:rPr>
      </w:pPr>
      <w:hyperlink w:anchor="_Toc368912279" w:history="1">
        <w:r w:rsidR="00873023" w:rsidRPr="004F422A">
          <w:rPr>
            <w:rStyle w:val="Hyperlink"/>
            <w:noProof/>
          </w:rPr>
          <w:t>3.4.1. Internal Interfaces</w:t>
        </w:r>
        <w:r w:rsidR="00873023">
          <w:rPr>
            <w:noProof/>
            <w:webHidden/>
          </w:rPr>
          <w:tab/>
        </w:r>
        <w:r w:rsidR="00081C80">
          <w:rPr>
            <w:noProof/>
            <w:webHidden/>
          </w:rPr>
          <w:t>11</w:t>
        </w:r>
      </w:hyperlink>
    </w:p>
    <w:p w14:paraId="76132EAF" w14:textId="16227A0B" w:rsidR="00873023" w:rsidRDefault="00000000">
      <w:pPr>
        <w:pStyle w:val="TOC3"/>
        <w:tabs>
          <w:tab w:val="right" w:leader="dot" w:pos="8630"/>
        </w:tabs>
        <w:rPr>
          <w:rFonts w:cs="Times New Roman"/>
          <w:i w:val="0"/>
          <w:iCs w:val="0"/>
          <w:noProof/>
          <w:sz w:val="22"/>
          <w:szCs w:val="22"/>
        </w:rPr>
      </w:pPr>
      <w:hyperlink w:anchor="_Toc368912280" w:history="1">
        <w:r w:rsidR="00873023" w:rsidRPr="004F422A">
          <w:rPr>
            <w:rStyle w:val="Hyperlink"/>
            <w:noProof/>
          </w:rPr>
          <w:t>3.4.2. External Interfaces</w:t>
        </w:r>
        <w:r w:rsidR="00873023">
          <w:rPr>
            <w:noProof/>
            <w:webHidden/>
          </w:rPr>
          <w:tab/>
        </w:r>
        <w:r w:rsidR="00081C80">
          <w:rPr>
            <w:noProof/>
            <w:webHidden/>
          </w:rPr>
          <w:t>11</w:t>
        </w:r>
      </w:hyperlink>
    </w:p>
    <w:p w14:paraId="58F2E164" w14:textId="1CB80632" w:rsidR="00873023" w:rsidRDefault="00000000">
      <w:pPr>
        <w:pStyle w:val="TOC1"/>
        <w:tabs>
          <w:tab w:val="right" w:leader="dot" w:pos="8630"/>
        </w:tabs>
        <w:rPr>
          <w:rFonts w:cs="Times New Roman"/>
          <w:b w:val="0"/>
          <w:bCs w:val="0"/>
          <w:caps w:val="0"/>
          <w:noProof/>
          <w:sz w:val="22"/>
          <w:szCs w:val="22"/>
        </w:rPr>
      </w:pPr>
      <w:hyperlink w:anchor="_Toc368912281" w:history="1">
        <w:r w:rsidR="00873023" w:rsidRPr="004F422A">
          <w:rPr>
            <w:rStyle w:val="Hyperlink"/>
            <w:noProof/>
          </w:rPr>
          <w:t>4. Detailed System Design</w:t>
        </w:r>
        <w:r w:rsidR="00873023">
          <w:rPr>
            <w:noProof/>
            <w:webHidden/>
          </w:rPr>
          <w:tab/>
        </w:r>
        <w:r w:rsidR="00081C80">
          <w:rPr>
            <w:noProof/>
            <w:webHidden/>
          </w:rPr>
          <w:t>11</w:t>
        </w:r>
      </w:hyperlink>
    </w:p>
    <w:p w14:paraId="78BD8FDE" w14:textId="2E21910D" w:rsidR="00873023" w:rsidRDefault="00000000">
      <w:pPr>
        <w:pStyle w:val="TOC2"/>
        <w:tabs>
          <w:tab w:val="right" w:leader="dot" w:pos="8630"/>
        </w:tabs>
        <w:rPr>
          <w:rFonts w:cs="Times New Roman"/>
          <w:smallCaps w:val="0"/>
          <w:noProof/>
          <w:sz w:val="22"/>
          <w:szCs w:val="22"/>
        </w:rPr>
      </w:pPr>
      <w:hyperlink w:anchor="_Toc368912282" w:history="1">
        <w:r w:rsidR="00873023" w:rsidRPr="004F422A">
          <w:rPr>
            <w:rStyle w:val="Hyperlink"/>
            <w:noProof/>
          </w:rPr>
          <w:t>4.1. Key Entities</w:t>
        </w:r>
        <w:r w:rsidR="00873023">
          <w:rPr>
            <w:noProof/>
            <w:webHidden/>
          </w:rPr>
          <w:tab/>
        </w:r>
        <w:r w:rsidR="00081C80">
          <w:rPr>
            <w:noProof/>
            <w:webHidden/>
          </w:rPr>
          <w:t>12</w:t>
        </w:r>
      </w:hyperlink>
    </w:p>
    <w:p w14:paraId="5B2450B2" w14:textId="4142B517" w:rsidR="00081C80" w:rsidRDefault="00000000" w:rsidP="00081C80">
      <w:pPr>
        <w:pStyle w:val="TOC2"/>
        <w:tabs>
          <w:tab w:val="right" w:leader="dot" w:pos="8630"/>
        </w:tabs>
        <w:rPr>
          <w:rFonts w:cs="Times New Roman"/>
          <w:smallCaps w:val="0"/>
          <w:noProof/>
          <w:sz w:val="22"/>
          <w:szCs w:val="22"/>
        </w:rPr>
      </w:pPr>
      <w:r>
        <w:fldChar w:fldCharType="begin"/>
      </w:r>
      <w:r>
        <w:instrText>HYPERLINK \l "_Toc368912283"</w:instrText>
      </w:r>
      <w:r>
        <w:fldChar w:fldCharType="separate"/>
      </w:r>
      <w:r w:rsidR="00873023" w:rsidRPr="004F422A">
        <w:rPr>
          <w:rStyle w:val="Hyperlink"/>
          <w:noProof/>
        </w:rPr>
        <w:t>4.2. Detailed-Level Database Design</w:t>
      </w:r>
      <w:r w:rsidR="00873023">
        <w:rPr>
          <w:noProof/>
          <w:webHidden/>
        </w:rPr>
        <w:tab/>
      </w:r>
      <w:r w:rsidR="00081C80">
        <w:rPr>
          <w:noProof/>
          <w:webHidden/>
        </w:rPr>
        <w:t>12</w:t>
      </w:r>
    </w:p>
    <w:p w14:paraId="484EA599" w14:textId="71CDE5B3" w:rsidR="00873023" w:rsidRDefault="005D2662" w:rsidP="00081C80">
      <w:pPr>
        <w:pStyle w:val="TOC2"/>
        <w:tabs>
          <w:tab w:val="right" w:leader="dot" w:pos="8630"/>
        </w:tabs>
        <w:rPr>
          <w:rFonts w:cs="Times New Roman"/>
          <w:i/>
          <w:iCs/>
          <w:noProof/>
          <w:sz w:val="22"/>
          <w:szCs w:val="22"/>
        </w:rPr>
      </w:pPr>
      <w:r>
        <w:rPr>
          <w:noProof/>
          <w:webHidden/>
        </w:rPr>
        <w:fldChar w:fldCharType="begin"/>
      </w:r>
      <w:r w:rsidR="00873023">
        <w:rPr>
          <w:noProof/>
          <w:webHidden/>
        </w:rPr>
        <w:instrText xml:space="preserve"> PAGEREF _Toc368912283 \h </w:instrText>
      </w:r>
      <w:r>
        <w:rPr>
          <w:noProof/>
          <w:webHidden/>
        </w:rPr>
      </w:r>
      <w:r>
        <w:rPr>
          <w:noProof/>
          <w:webHidden/>
        </w:rPr>
        <w:fldChar w:fldCharType="separate"/>
      </w:r>
      <w:r w:rsidR="009224AC">
        <w:rPr>
          <w:noProof/>
          <w:webHidden/>
        </w:rPr>
        <w:t>3</w:t>
      </w:r>
      <w:r>
        <w:rPr>
          <w:noProof/>
          <w:webHidden/>
        </w:rPr>
        <w:fldChar w:fldCharType="end"/>
      </w:r>
      <w:r w:rsidR="00000000">
        <w:rPr>
          <w:noProof/>
        </w:rPr>
        <w:fldChar w:fldCharType="end"/>
      </w:r>
      <w:hyperlink w:anchor="_Toc368912284" w:history="1">
        <w:r w:rsidR="00873023" w:rsidRPr="004F422A">
          <w:rPr>
            <w:rStyle w:val="Hyperlink"/>
            <w:noProof/>
          </w:rPr>
          <w:t>4.2.1. Data Mapping Information</w:t>
        </w:r>
        <w:r w:rsidR="00873023">
          <w:rPr>
            <w:noProof/>
            <w:webHidden/>
          </w:rPr>
          <w:tab/>
        </w:r>
        <w:r w:rsidR="00081C80">
          <w:rPr>
            <w:noProof/>
            <w:webHidden/>
          </w:rPr>
          <w:t>12</w:t>
        </w:r>
      </w:hyperlink>
    </w:p>
    <w:p w14:paraId="0C33AA43" w14:textId="71515592" w:rsidR="00873023" w:rsidRDefault="00000000">
      <w:pPr>
        <w:pStyle w:val="TOC3"/>
        <w:tabs>
          <w:tab w:val="right" w:leader="dot" w:pos="8630"/>
        </w:tabs>
        <w:rPr>
          <w:rFonts w:cs="Times New Roman"/>
          <w:i w:val="0"/>
          <w:iCs w:val="0"/>
          <w:noProof/>
          <w:sz w:val="22"/>
          <w:szCs w:val="22"/>
        </w:rPr>
      </w:pPr>
      <w:hyperlink w:anchor="_Toc368912285" w:history="1">
        <w:r w:rsidR="00873023" w:rsidRPr="004F422A">
          <w:rPr>
            <w:rStyle w:val="Hyperlink"/>
            <w:noProof/>
          </w:rPr>
          <w:t>4.2.2. Data Conversion</w:t>
        </w:r>
        <w:r w:rsidR="00873023">
          <w:rPr>
            <w:noProof/>
            <w:webHidden/>
          </w:rPr>
          <w:tab/>
        </w:r>
        <w:r w:rsidR="00081C80">
          <w:rPr>
            <w:noProof/>
            <w:webHidden/>
          </w:rPr>
          <w:t>13</w:t>
        </w:r>
      </w:hyperlink>
    </w:p>
    <w:p w14:paraId="3517915A" w14:textId="24922DAE" w:rsidR="00873023" w:rsidRDefault="00000000">
      <w:pPr>
        <w:pStyle w:val="TOC2"/>
        <w:tabs>
          <w:tab w:val="right" w:leader="dot" w:pos="8630"/>
        </w:tabs>
        <w:rPr>
          <w:rFonts w:cs="Times New Roman"/>
          <w:smallCaps w:val="0"/>
          <w:noProof/>
          <w:sz w:val="22"/>
          <w:szCs w:val="22"/>
        </w:rPr>
      </w:pPr>
      <w:hyperlink w:anchor="_Toc368912286" w:history="1">
        <w:r w:rsidR="00873023" w:rsidRPr="004F422A">
          <w:rPr>
            <w:rStyle w:val="Hyperlink"/>
            <w:noProof/>
          </w:rPr>
          <w:t>4.3. Archival and retention requirements</w:t>
        </w:r>
        <w:r w:rsidR="00873023">
          <w:rPr>
            <w:noProof/>
            <w:webHidden/>
          </w:rPr>
          <w:tab/>
        </w:r>
        <w:r w:rsidR="00081C80">
          <w:rPr>
            <w:noProof/>
            <w:webHidden/>
          </w:rPr>
          <w:t>13</w:t>
        </w:r>
      </w:hyperlink>
    </w:p>
    <w:p w14:paraId="642FE855" w14:textId="1419C5D1" w:rsidR="00873023" w:rsidRDefault="00000000">
      <w:pPr>
        <w:pStyle w:val="TOC2"/>
        <w:tabs>
          <w:tab w:val="right" w:leader="dot" w:pos="8630"/>
        </w:tabs>
        <w:rPr>
          <w:rFonts w:cs="Times New Roman"/>
          <w:smallCaps w:val="0"/>
          <w:noProof/>
          <w:sz w:val="22"/>
          <w:szCs w:val="22"/>
        </w:rPr>
      </w:pPr>
      <w:hyperlink w:anchor="_Toc368912287" w:history="1">
        <w:r w:rsidR="00873023" w:rsidRPr="004F422A">
          <w:rPr>
            <w:rStyle w:val="Hyperlink"/>
            <w:noProof/>
          </w:rPr>
          <w:t>4.4. Disaster and Failure Recovery</w:t>
        </w:r>
        <w:r w:rsidR="00873023">
          <w:rPr>
            <w:noProof/>
            <w:webHidden/>
          </w:rPr>
          <w:tab/>
        </w:r>
        <w:r w:rsidR="00081C80">
          <w:rPr>
            <w:noProof/>
            <w:webHidden/>
          </w:rPr>
          <w:t>13</w:t>
        </w:r>
      </w:hyperlink>
    </w:p>
    <w:p w14:paraId="1CF0FF64" w14:textId="73A80BC1" w:rsidR="00873023" w:rsidRDefault="00000000">
      <w:pPr>
        <w:pStyle w:val="TOC2"/>
        <w:tabs>
          <w:tab w:val="right" w:leader="dot" w:pos="8630"/>
        </w:tabs>
        <w:rPr>
          <w:rFonts w:cs="Times New Roman"/>
          <w:smallCaps w:val="0"/>
          <w:noProof/>
          <w:sz w:val="22"/>
          <w:szCs w:val="22"/>
        </w:rPr>
      </w:pPr>
      <w:hyperlink w:anchor="_Toc368912288" w:history="1">
        <w:r w:rsidR="00873023" w:rsidRPr="004F422A">
          <w:rPr>
            <w:rStyle w:val="Hyperlink"/>
            <w:noProof/>
          </w:rPr>
          <w:t>4.5. Business Process workflow</w:t>
        </w:r>
        <w:r w:rsidR="00873023">
          <w:rPr>
            <w:noProof/>
            <w:webHidden/>
          </w:rPr>
          <w:tab/>
        </w:r>
        <w:r w:rsidR="00081C80">
          <w:rPr>
            <w:noProof/>
            <w:webHidden/>
          </w:rPr>
          <w:t>13</w:t>
        </w:r>
      </w:hyperlink>
    </w:p>
    <w:p w14:paraId="64825221" w14:textId="6B7E786B" w:rsidR="00873023" w:rsidRDefault="00000000">
      <w:pPr>
        <w:pStyle w:val="TOC2"/>
        <w:tabs>
          <w:tab w:val="right" w:leader="dot" w:pos="8630"/>
        </w:tabs>
        <w:rPr>
          <w:rFonts w:cs="Times New Roman"/>
          <w:smallCaps w:val="0"/>
          <w:noProof/>
          <w:sz w:val="22"/>
          <w:szCs w:val="22"/>
        </w:rPr>
      </w:pPr>
      <w:hyperlink w:anchor="_Toc368912289" w:history="1">
        <w:r w:rsidR="00873023" w:rsidRPr="004F422A">
          <w:rPr>
            <w:rStyle w:val="Hyperlink"/>
            <w:noProof/>
          </w:rPr>
          <w:t>4.6. Business Process Modeling and Management (as applicable)</w:t>
        </w:r>
        <w:r w:rsidR="00873023">
          <w:rPr>
            <w:noProof/>
            <w:webHidden/>
          </w:rPr>
          <w:tab/>
        </w:r>
        <w:r w:rsidR="00081C80">
          <w:rPr>
            <w:noProof/>
            <w:webHidden/>
          </w:rPr>
          <w:t>13</w:t>
        </w:r>
      </w:hyperlink>
    </w:p>
    <w:p w14:paraId="76959BAB" w14:textId="4BC76274" w:rsidR="00873023" w:rsidRDefault="00000000">
      <w:pPr>
        <w:pStyle w:val="TOC2"/>
        <w:tabs>
          <w:tab w:val="right" w:leader="dot" w:pos="8630"/>
        </w:tabs>
        <w:rPr>
          <w:rFonts w:cs="Times New Roman"/>
          <w:smallCaps w:val="0"/>
          <w:noProof/>
          <w:sz w:val="22"/>
          <w:szCs w:val="22"/>
        </w:rPr>
      </w:pPr>
      <w:hyperlink w:anchor="_Toc368912290" w:history="1">
        <w:r w:rsidR="00873023" w:rsidRPr="004F422A">
          <w:rPr>
            <w:rStyle w:val="Hyperlink"/>
            <w:noProof/>
          </w:rPr>
          <w:t>4.7. Business Logic</w:t>
        </w:r>
        <w:r w:rsidR="00873023">
          <w:rPr>
            <w:noProof/>
            <w:webHidden/>
          </w:rPr>
          <w:tab/>
        </w:r>
        <w:r w:rsidR="00081C80">
          <w:rPr>
            <w:noProof/>
            <w:webHidden/>
          </w:rPr>
          <w:t>13</w:t>
        </w:r>
      </w:hyperlink>
    </w:p>
    <w:p w14:paraId="6481ED99" w14:textId="33729256" w:rsidR="00873023" w:rsidRDefault="00000000">
      <w:pPr>
        <w:pStyle w:val="TOC2"/>
        <w:tabs>
          <w:tab w:val="right" w:leader="dot" w:pos="8630"/>
        </w:tabs>
        <w:rPr>
          <w:rFonts w:cs="Times New Roman"/>
          <w:smallCaps w:val="0"/>
          <w:noProof/>
          <w:sz w:val="22"/>
          <w:szCs w:val="22"/>
        </w:rPr>
      </w:pPr>
      <w:hyperlink w:anchor="_Toc368912291" w:history="1">
        <w:r w:rsidR="00873023" w:rsidRPr="004F422A">
          <w:rPr>
            <w:rStyle w:val="Hyperlink"/>
            <w:noProof/>
          </w:rPr>
          <w:t>4.8. Variables</w:t>
        </w:r>
        <w:r w:rsidR="00873023">
          <w:rPr>
            <w:noProof/>
            <w:webHidden/>
          </w:rPr>
          <w:tab/>
        </w:r>
        <w:r w:rsidR="00081C80">
          <w:rPr>
            <w:noProof/>
            <w:webHidden/>
          </w:rPr>
          <w:t>13</w:t>
        </w:r>
      </w:hyperlink>
    </w:p>
    <w:p w14:paraId="6784F7CC" w14:textId="32B1044D" w:rsidR="00873023" w:rsidRDefault="00000000">
      <w:pPr>
        <w:pStyle w:val="TOC2"/>
        <w:tabs>
          <w:tab w:val="right" w:leader="dot" w:pos="8630"/>
        </w:tabs>
        <w:rPr>
          <w:rFonts w:cs="Times New Roman"/>
          <w:smallCaps w:val="0"/>
          <w:noProof/>
          <w:sz w:val="22"/>
          <w:szCs w:val="22"/>
        </w:rPr>
      </w:pPr>
      <w:hyperlink w:anchor="_Toc368912292" w:history="1">
        <w:r w:rsidR="00873023" w:rsidRPr="004F422A">
          <w:rPr>
            <w:rStyle w:val="Hyperlink"/>
            <w:noProof/>
          </w:rPr>
          <w:t>4.9. Activity / Class Diagrams (as applicable)</w:t>
        </w:r>
        <w:r w:rsidR="00873023">
          <w:rPr>
            <w:noProof/>
            <w:webHidden/>
          </w:rPr>
          <w:tab/>
        </w:r>
        <w:r w:rsidR="00081C80">
          <w:rPr>
            <w:noProof/>
            <w:webHidden/>
          </w:rPr>
          <w:t>14</w:t>
        </w:r>
      </w:hyperlink>
    </w:p>
    <w:p w14:paraId="7323388E" w14:textId="1AEA4834" w:rsidR="00873023" w:rsidRDefault="00000000">
      <w:pPr>
        <w:pStyle w:val="TOC2"/>
        <w:tabs>
          <w:tab w:val="right" w:leader="dot" w:pos="8630"/>
        </w:tabs>
        <w:rPr>
          <w:rFonts w:cs="Times New Roman"/>
          <w:smallCaps w:val="0"/>
          <w:noProof/>
          <w:sz w:val="22"/>
          <w:szCs w:val="22"/>
        </w:rPr>
      </w:pPr>
      <w:hyperlink w:anchor="_Toc368912293" w:history="1">
        <w:r w:rsidR="00873023" w:rsidRPr="004F422A">
          <w:rPr>
            <w:rStyle w:val="Hyperlink"/>
            <w:noProof/>
          </w:rPr>
          <w:t>4.10. Data Migration</w:t>
        </w:r>
        <w:r w:rsidR="00873023">
          <w:rPr>
            <w:noProof/>
            <w:webHidden/>
          </w:rPr>
          <w:tab/>
        </w:r>
        <w:r w:rsidR="00081C80">
          <w:rPr>
            <w:noProof/>
            <w:webHidden/>
          </w:rPr>
          <w:t>14</w:t>
        </w:r>
      </w:hyperlink>
    </w:p>
    <w:p w14:paraId="293D8B8F" w14:textId="69BEDAB9" w:rsidR="00873023" w:rsidRDefault="00000000">
      <w:pPr>
        <w:pStyle w:val="TOC3"/>
        <w:tabs>
          <w:tab w:val="right" w:leader="dot" w:pos="8630"/>
        </w:tabs>
        <w:rPr>
          <w:rFonts w:cs="Times New Roman"/>
          <w:i w:val="0"/>
          <w:iCs w:val="0"/>
          <w:noProof/>
          <w:sz w:val="22"/>
          <w:szCs w:val="22"/>
        </w:rPr>
      </w:pPr>
      <w:hyperlink w:anchor="_Toc368912294" w:history="1">
        <w:r w:rsidR="00873023" w:rsidRPr="004F422A">
          <w:rPr>
            <w:rStyle w:val="Hyperlink"/>
            <w:noProof/>
          </w:rPr>
          <w:t>4.10.1. Architectural Representation</w:t>
        </w:r>
        <w:r w:rsidR="00873023">
          <w:rPr>
            <w:noProof/>
            <w:webHidden/>
          </w:rPr>
          <w:tab/>
        </w:r>
        <w:r w:rsidR="00081C80">
          <w:rPr>
            <w:noProof/>
            <w:webHidden/>
          </w:rPr>
          <w:t>14</w:t>
        </w:r>
      </w:hyperlink>
    </w:p>
    <w:p w14:paraId="391FBD0C" w14:textId="51FC126B" w:rsidR="00873023" w:rsidRDefault="00000000">
      <w:pPr>
        <w:pStyle w:val="TOC3"/>
        <w:tabs>
          <w:tab w:val="right" w:leader="dot" w:pos="8630"/>
        </w:tabs>
        <w:rPr>
          <w:rFonts w:cs="Times New Roman"/>
          <w:i w:val="0"/>
          <w:iCs w:val="0"/>
          <w:noProof/>
          <w:sz w:val="22"/>
          <w:szCs w:val="22"/>
        </w:rPr>
      </w:pPr>
      <w:hyperlink w:anchor="_Toc368912295" w:history="1">
        <w:r w:rsidR="00873023" w:rsidRPr="004F422A">
          <w:rPr>
            <w:rStyle w:val="Hyperlink"/>
            <w:noProof/>
          </w:rPr>
          <w:t>4.10.2. Architectural Goals and Constraints</w:t>
        </w:r>
        <w:r w:rsidR="00873023">
          <w:rPr>
            <w:noProof/>
            <w:webHidden/>
          </w:rPr>
          <w:tab/>
        </w:r>
        <w:r w:rsidR="00081C80">
          <w:rPr>
            <w:noProof/>
            <w:webHidden/>
          </w:rPr>
          <w:t>14</w:t>
        </w:r>
      </w:hyperlink>
    </w:p>
    <w:p w14:paraId="11A455DF" w14:textId="2A419045" w:rsidR="00873023" w:rsidRDefault="00000000">
      <w:pPr>
        <w:pStyle w:val="TOC3"/>
        <w:tabs>
          <w:tab w:val="right" w:leader="dot" w:pos="8630"/>
        </w:tabs>
        <w:rPr>
          <w:rFonts w:cs="Times New Roman"/>
          <w:i w:val="0"/>
          <w:iCs w:val="0"/>
          <w:noProof/>
          <w:sz w:val="22"/>
          <w:szCs w:val="22"/>
        </w:rPr>
      </w:pPr>
      <w:hyperlink w:anchor="_Toc368912296" w:history="1">
        <w:r w:rsidR="00873023" w:rsidRPr="004F422A">
          <w:rPr>
            <w:rStyle w:val="Hyperlink"/>
            <w:noProof/>
          </w:rPr>
          <w:t>4.10.3. Logical View</w:t>
        </w:r>
        <w:r w:rsidR="00873023">
          <w:rPr>
            <w:noProof/>
            <w:webHidden/>
          </w:rPr>
          <w:tab/>
        </w:r>
        <w:r w:rsidR="00081C80">
          <w:rPr>
            <w:noProof/>
            <w:webHidden/>
          </w:rPr>
          <w:t>14</w:t>
        </w:r>
      </w:hyperlink>
    </w:p>
    <w:p w14:paraId="687EFDB0" w14:textId="7F302A7A" w:rsidR="00873023" w:rsidRDefault="00000000">
      <w:pPr>
        <w:pStyle w:val="TOC3"/>
        <w:tabs>
          <w:tab w:val="right" w:leader="dot" w:pos="8630"/>
        </w:tabs>
        <w:rPr>
          <w:rFonts w:cs="Times New Roman"/>
          <w:i w:val="0"/>
          <w:iCs w:val="0"/>
          <w:noProof/>
          <w:sz w:val="22"/>
          <w:szCs w:val="22"/>
        </w:rPr>
      </w:pPr>
      <w:hyperlink w:anchor="_Toc368912297" w:history="1">
        <w:r w:rsidR="00873023" w:rsidRPr="004F422A">
          <w:rPr>
            <w:rStyle w:val="Hyperlink"/>
            <w:noProof/>
          </w:rPr>
          <w:t>4.10.4. Architecturally Significant Design Packages</w:t>
        </w:r>
        <w:r w:rsidR="00873023">
          <w:rPr>
            <w:noProof/>
            <w:webHidden/>
          </w:rPr>
          <w:tab/>
        </w:r>
        <w:r w:rsidR="00081C80">
          <w:rPr>
            <w:noProof/>
            <w:webHidden/>
          </w:rPr>
          <w:t>14</w:t>
        </w:r>
      </w:hyperlink>
    </w:p>
    <w:p w14:paraId="6AD7332F" w14:textId="6DCD1C1F" w:rsidR="00873023" w:rsidRDefault="00000000">
      <w:pPr>
        <w:pStyle w:val="TOC3"/>
        <w:tabs>
          <w:tab w:val="right" w:leader="dot" w:pos="8630"/>
        </w:tabs>
        <w:rPr>
          <w:rFonts w:cs="Times New Roman"/>
          <w:i w:val="0"/>
          <w:iCs w:val="0"/>
          <w:noProof/>
          <w:sz w:val="22"/>
          <w:szCs w:val="22"/>
        </w:rPr>
      </w:pPr>
      <w:hyperlink w:anchor="_Toc368912298" w:history="1">
        <w:r w:rsidR="00873023" w:rsidRPr="004F422A">
          <w:rPr>
            <w:rStyle w:val="Hyperlink"/>
            <w:noProof/>
          </w:rPr>
          <w:t>4.10.5. Data model</w:t>
        </w:r>
        <w:r w:rsidR="00873023">
          <w:rPr>
            <w:noProof/>
            <w:webHidden/>
          </w:rPr>
          <w:tab/>
        </w:r>
        <w:r w:rsidR="00327BB2">
          <w:rPr>
            <w:noProof/>
            <w:webHidden/>
          </w:rPr>
          <w:t>14</w:t>
        </w:r>
      </w:hyperlink>
    </w:p>
    <w:p w14:paraId="5CD381A4" w14:textId="04EBD0E2" w:rsidR="00873023" w:rsidRDefault="00000000">
      <w:pPr>
        <w:pStyle w:val="TOC3"/>
        <w:tabs>
          <w:tab w:val="right" w:leader="dot" w:pos="8630"/>
        </w:tabs>
        <w:rPr>
          <w:rFonts w:cs="Times New Roman"/>
          <w:i w:val="0"/>
          <w:iCs w:val="0"/>
          <w:noProof/>
          <w:sz w:val="22"/>
          <w:szCs w:val="22"/>
        </w:rPr>
      </w:pPr>
      <w:hyperlink w:anchor="_Toc368912299" w:history="1">
        <w:r w:rsidR="00873023" w:rsidRPr="004F422A">
          <w:rPr>
            <w:rStyle w:val="Hyperlink"/>
            <w:noProof/>
          </w:rPr>
          <w:t>4.10.6. Deployment View</w:t>
        </w:r>
        <w:r w:rsidR="00873023">
          <w:rPr>
            <w:noProof/>
            <w:webHidden/>
          </w:rPr>
          <w:tab/>
        </w:r>
        <w:r w:rsidR="00327BB2">
          <w:rPr>
            <w:noProof/>
            <w:webHidden/>
          </w:rPr>
          <w:t>14</w:t>
        </w:r>
      </w:hyperlink>
    </w:p>
    <w:p w14:paraId="39215C40" w14:textId="3C3625FE" w:rsidR="00873023" w:rsidRDefault="00000000">
      <w:pPr>
        <w:pStyle w:val="TOC1"/>
        <w:tabs>
          <w:tab w:val="right" w:leader="dot" w:pos="8630"/>
        </w:tabs>
        <w:rPr>
          <w:rFonts w:cs="Times New Roman"/>
          <w:b w:val="0"/>
          <w:bCs w:val="0"/>
          <w:caps w:val="0"/>
          <w:noProof/>
          <w:sz w:val="22"/>
          <w:szCs w:val="22"/>
        </w:rPr>
      </w:pPr>
      <w:hyperlink w:anchor="_Toc368912300" w:history="1">
        <w:r w:rsidR="00873023" w:rsidRPr="004F422A">
          <w:rPr>
            <w:rStyle w:val="Hyperlink"/>
            <w:noProof/>
          </w:rPr>
          <w:t>5. Environment Description</w:t>
        </w:r>
        <w:r w:rsidR="00873023">
          <w:rPr>
            <w:noProof/>
            <w:webHidden/>
          </w:rPr>
          <w:tab/>
        </w:r>
        <w:r w:rsidR="00327BB2">
          <w:rPr>
            <w:noProof/>
            <w:webHidden/>
          </w:rPr>
          <w:t>14</w:t>
        </w:r>
      </w:hyperlink>
    </w:p>
    <w:p w14:paraId="4FDCDDC3" w14:textId="5E54CA31" w:rsidR="00873023" w:rsidRDefault="00000000">
      <w:pPr>
        <w:pStyle w:val="TOC2"/>
        <w:tabs>
          <w:tab w:val="right" w:leader="dot" w:pos="8630"/>
        </w:tabs>
        <w:rPr>
          <w:rFonts w:cs="Times New Roman"/>
          <w:smallCaps w:val="0"/>
          <w:noProof/>
          <w:sz w:val="22"/>
          <w:szCs w:val="22"/>
        </w:rPr>
      </w:pPr>
      <w:hyperlink w:anchor="_Toc368912301" w:history="1">
        <w:r w:rsidR="00873023" w:rsidRPr="004F422A">
          <w:rPr>
            <w:rStyle w:val="Hyperlink"/>
            <w:noProof/>
          </w:rPr>
          <w:t>5.1. Time Zone Support</w:t>
        </w:r>
        <w:r w:rsidR="00873023">
          <w:rPr>
            <w:noProof/>
            <w:webHidden/>
          </w:rPr>
          <w:tab/>
        </w:r>
        <w:r w:rsidR="00327BB2">
          <w:rPr>
            <w:noProof/>
            <w:webHidden/>
          </w:rPr>
          <w:t>14</w:t>
        </w:r>
      </w:hyperlink>
    </w:p>
    <w:p w14:paraId="67346BDC" w14:textId="2641047E" w:rsidR="00873023" w:rsidRDefault="00000000">
      <w:pPr>
        <w:pStyle w:val="TOC2"/>
        <w:tabs>
          <w:tab w:val="right" w:leader="dot" w:pos="8630"/>
        </w:tabs>
        <w:rPr>
          <w:rFonts w:cs="Times New Roman"/>
          <w:smallCaps w:val="0"/>
          <w:noProof/>
          <w:sz w:val="22"/>
          <w:szCs w:val="22"/>
        </w:rPr>
      </w:pPr>
      <w:hyperlink w:anchor="_Toc368912302" w:history="1">
        <w:r w:rsidR="00873023" w:rsidRPr="004F422A">
          <w:rPr>
            <w:rStyle w:val="Hyperlink"/>
            <w:noProof/>
          </w:rPr>
          <w:t>5.2. Language Support</w:t>
        </w:r>
        <w:r w:rsidR="00873023">
          <w:rPr>
            <w:noProof/>
            <w:webHidden/>
          </w:rPr>
          <w:tab/>
        </w:r>
        <w:r w:rsidR="00327BB2">
          <w:rPr>
            <w:noProof/>
            <w:webHidden/>
          </w:rPr>
          <w:t>14</w:t>
        </w:r>
      </w:hyperlink>
    </w:p>
    <w:p w14:paraId="611AD7F2" w14:textId="39B631C1" w:rsidR="00873023" w:rsidRDefault="00000000">
      <w:pPr>
        <w:pStyle w:val="TOC2"/>
        <w:tabs>
          <w:tab w:val="right" w:leader="dot" w:pos="8630"/>
        </w:tabs>
        <w:rPr>
          <w:rFonts w:cs="Times New Roman"/>
          <w:smallCaps w:val="0"/>
          <w:noProof/>
          <w:sz w:val="22"/>
          <w:szCs w:val="22"/>
        </w:rPr>
      </w:pPr>
      <w:hyperlink w:anchor="_Toc368912303" w:history="1">
        <w:r w:rsidR="00873023" w:rsidRPr="004F422A">
          <w:rPr>
            <w:rStyle w:val="Hyperlink"/>
            <w:noProof/>
          </w:rPr>
          <w:t>5.3. User Desktop Requirements</w:t>
        </w:r>
        <w:r w:rsidR="00873023">
          <w:rPr>
            <w:noProof/>
            <w:webHidden/>
          </w:rPr>
          <w:tab/>
        </w:r>
        <w:r w:rsidR="00327BB2">
          <w:rPr>
            <w:noProof/>
            <w:webHidden/>
          </w:rPr>
          <w:t>15</w:t>
        </w:r>
      </w:hyperlink>
    </w:p>
    <w:p w14:paraId="5DDB56DF" w14:textId="77A4B570" w:rsidR="00873023" w:rsidRDefault="00000000">
      <w:pPr>
        <w:pStyle w:val="TOC2"/>
        <w:tabs>
          <w:tab w:val="right" w:leader="dot" w:pos="8630"/>
        </w:tabs>
        <w:rPr>
          <w:rFonts w:cs="Times New Roman"/>
          <w:smallCaps w:val="0"/>
          <w:noProof/>
          <w:sz w:val="22"/>
          <w:szCs w:val="22"/>
        </w:rPr>
      </w:pPr>
      <w:hyperlink w:anchor="_Toc368912304" w:history="1">
        <w:r w:rsidR="00873023" w:rsidRPr="004F422A">
          <w:rPr>
            <w:rStyle w:val="Hyperlink"/>
            <w:noProof/>
          </w:rPr>
          <w:t>5.4. Server-Side Requirements</w:t>
        </w:r>
        <w:r w:rsidR="00873023">
          <w:rPr>
            <w:noProof/>
            <w:webHidden/>
          </w:rPr>
          <w:tab/>
        </w:r>
        <w:r w:rsidR="00327BB2">
          <w:rPr>
            <w:noProof/>
            <w:webHidden/>
          </w:rPr>
          <w:t>15</w:t>
        </w:r>
      </w:hyperlink>
    </w:p>
    <w:p w14:paraId="42A0A1CC" w14:textId="50068ED5" w:rsidR="00873023" w:rsidRDefault="00000000">
      <w:pPr>
        <w:pStyle w:val="TOC3"/>
        <w:tabs>
          <w:tab w:val="right" w:leader="dot" w:pos="8630"/>
        </w:tabs>
        <w:rPr>
          <w:rFonts w:cs="Times New Roman"/>
          <w:i w:val="0"/>
          <w:iCs w:val="0"/>
          <w:noProof/>
          <w:sz w:val="22"/>
          <w:szCs w:val="22"/>
        </w:rPr>
      </w:pPr>
      <w:hyperlink w:anchor="_Toc368912305" w:history="1">
        <w:r w:rsidR="00873023" w:rsidRPr="004F422A">
          <w:rPr>
            <w:rStyle w:val="Hyperlink"/>
            <w:noProof/>
          </w:rPr>
          <w:t>5.4.1. Deployment Considerations</w:t>
        </w:r>
        <w:r w:rsidR="00873023">
          <w:rPr>
            <w:noProof/>
            <w:webHidden/>
          </w:rPr>
          <w:tab/>
        </w:r>
        <w:r w:rsidR="00327BB2">
          <w:rPr>
            <w:noProof/>
            <w:webHidden/>
          </w:rPr>
          <w:t>15</w:t>
        </w:r>
      </w:hyperlink>
    </w:p>
    <w:p w14:paraId="276BE175" w14:textId="53C25693" w:rsidR="00873023" w:rsidRDefault="00000000">
      <w:pPr>
        <w:pStyle w:val="TOC3"/>
        <w:tabs>
          <w:tab w:val="right" w:leader="dot" w:pos="8630"/>
        </w:tabs>
        <w:rPr>
          <w:rFonts w:cs="Times New Roman"/>
          <w:i w:val="0"/>
          <w:iCs w:val="0"/>
          <w:noProof/>
          <w:sz w:val="22"/>
          <w:szCs w:val="22"/>
        </w:rPr>
      </w:pPr>
      <w:hyperlink w:anchor="_Toc368912306" w:history="1">
        <w:r w:rsidR="00873023" w:rsidRPr="004F422A">
          <w:rPr>
            <w:rStyle w:val="Hyperlink"/>
            <w:noProof/>
          </w:rPr>
          <w:t>5.4.2. Application Server Disk Space</w:t>
        </w:r>
        <w:r w:rsidR="00873023">
          <w:rPr>
            <w:noProof/>
            <w:webHidden/>
          </w:rPr>
          <w:tab/>
        </w:r>
        <w:r w:rsidR="00327BB2">
          <w:rPr>
            <w:noProof/>
            <w:webHidden/>
          </w:rPr>
          <w:t>15</w:t>
        </w:r>
      </w:hyperlink>
    </w:p>
    <w:p w14:paraId="70B510E1" w14:textId="5028A74F" w:rsidR="00873023" w:rsidRDefault="00000000">
      <w:pPr>
        <w:pStyle w:val="TOC3"/>
        <w:tabs>
          <w:tab w:val="right" w:leader="dot" w:pos="8630"/>
        </w:tabs>
        <w:rPr>
          <w:rFonts w:cs="Times New Roman"/>
          <w:i w:val="0"/>
          <w:iCs w:val="0"/>
          <w:noProof/>
          <w:sz w:val="22"/>
          <w:szCs w:val="22"/>
        </w:rPr>
      </w:pPr>
      <w:hyperlink w:anchor="_Toc368912307" w:history="1">
        <w:r w:rsidR="00873023" w:rsidRPr="004F422A">
          <w:rPr>
            <w:rStyle w:val="Hyperlink"/>
            <w:noProof/>
          </w:rPr>
          <w:t>5.4.3. Database Server Disk Space</w:t>
        </w:r>
        <w:r w:rsidR="00873023">
          <w:rPr>
            <w:noProof/>
            <w:webHidden/>
          </w:rPr>
          <w:tab/>
        </w:r>
        <w:r w:rsidR="00327BB2">
          <w:rPr>
            <w:noProof/>
            <w:webHidden/>
          </w:rPr>
          <w:t>15</w:t>
        </w:r>
      </w:hyperlink>
    </w:p>
    <w:p w14:paraId="6D557D99" w14:textId="785C68EF" w:rsidR="00873023" w:rsidRDefault="00000000">
      <w:pPr>
        <w:pStyle w:val="TOC3"/>
        <w:tabs>
          <w:tab w:val="right" w:leader="dot" w:pos="8630"/>
        </w:tabs>
        <w:rPr>
          <w:rFonts w:cs="Times New Roman"/>
          <w:i w:val="0"/>
          <w:iCs w:val="0"/>
          <w:noProof/>
          <w:sz w:val="22"/>
          <w:szCs w:val="22"/>
        </w:rPr>
      </w:pPr>
      <w:hyperlink w:anchor="_Toc368912308" w:history="1">
        <w:r w:rsidR="00873023" w:rsidRPr="004F422A">
          <w:rPr>
            <w:rStyle w:val="Hyperlink"/>
            <w:noProof/>
          </w:rPr>
          <w:t>5.4.4. Integration Requirements</w:t>
        </w:r>
        <w:r w:rsidR="00873023">
          <w:rPr>
            <w:noProof/>
            <w:webHidden/>
          </w:rPr>
          <w:tab/>
        </w:r>
        <w:r w:rsidR="00327BB2">
          <w:rPr>
            <w:noProof/>
            <w:webHidden/>
          </w:rPr>
          <w:t>15</w:t>
        </w:r>
      </w:hyperlink>
    </w:p>
    <w:p w14:paraId="03C04C26" w14:textId="786996B4" w:rsidR="00873023" w:rsidRDefault="00000000">
      <w:pPr>
        <w:pStyle w:val="TOC3"/>
        <w:tabs>
          <w:tab w:val="right" w:leader="dot" w:pos="8630"/>
        </w:tabs>
        <w:rPr>
          <w:rFonts w:cs="Times New Roman"/>
          <w:i w:val="0"/>
          <w:iCs w:val="0"/>
          <w:noProof/>
          <w:sz w:val="22"/>
          <w:szCs w:val="22"/>
        </w:rPr>
      </w:pPr>
      <w:hyperlink w:anchor="_Toc368912309" w:history="1">
        <w:r w:rsidR="00873023" w:rsidRPr="004F422A">
          <w:rPr>
            <w:rStyle w:val="Hyperlink"/>
            <w:noProof/>
          </w:rPr>
          <w:t>5.4.5. Jobs</w:t>
        </w:r>
        <w:r w:rsidR="00873023">
          <w:rPr>
            <w:noProof/>
            <w:webHidden/>
          </w:rPr>
          <w:tab/>
        </w:r>
        <w:r w:rsidR="00327BB2">
          <w:rPr>
            <w:noProof/>
            <w:webHidden/>
          </w:rPr>
          <w:t>15</w:t>
        </w:r>
      </w:hyperlink>
    </w:p>
    <w:p w14:paraId="03360122" w14:textId="6370B064" w:rsidR="00873023" w:rsidRDefault="00000000">
      <w:pPr>
        <w:pStyle w:val="TOC3"/>
        <w:tabs>
          <w:tab w:val="right" w:leader="dot" w:pos="8630"/>
        </w:tabs>
        <w:rPr>
          <w:rFonts w:cs="Times New Roman"/>
          <w:i w:val="0"/>
          <w:iCs w:val="0"/>
          <w:noProof/>
          <w:sz w:val="22"/>
          <w:szCs w:val="22"/>
        </w:rPr>
      </w:pPr>
      <w:hyperlink w:anchor="_Toc368912310" w:history="1">
        <w:r w:rsidR="00873023" w:rsidRPr="004F422A">
          <w:rPr>
            <w:rStyle w:val="Hyperlink"/>
            <w:noProof/>
          </w:rPr>
          <w:t>5.4.6. Network</w:t>
        </w:r>
        <w:r w:rsidR="00873023">
          <w:rPr>
            <w:noProof/>
            <w:webHidden/>
          </w:rPr>
          <w:tab/>
        </w:r>
        <w:r w:rsidR="00327BB2">
          <w:rPr>
            <w:noProof/>
            <w:webHidden/>
          </w:rPr>
          <w:t>15</w:t>
        </w:r>
      </w:hyperlink>
    </w:p>
    <w:p w14:paraId="49D63916" w14:textId="4FBC192A" w:rsidR="00873023" w:rsidRDefault="00000000">
      <w:pPr>
        <w:pStyle w:val="TOC3"/>
        <w:tabs>
          <w:tab w:val="right" w:leader="dot" w:pos="8630"/>
        </w:tabs>
        <w:rPr>
          <w:rFonts w:cs="Times New Roman"/>
          <w:i w:val="0"/>
          <w:iCs w:val="0"/>
          <w:noProof/>
          <w:sz w:val="22"/>
          <w:szCs w:val="22"/>
        </w:rPr>
      </w:pPr>
      <w:hyperlink w:anchor="_Toc368912311" w:history="1">
        <w:r w:rsidR="00873023" w:rsidRPr="004F422A">
          <w:rPr>
            <w:rStyle w:val="Hyperlink"/>
            <w:noProof/>
          </w:rPr>
          <w:t>5.4.7. Others</w:t>
        </w:r>
        <w:r w:rsidR="00873023">
          <w:rPr>
            <w:noProof/>
            <w:webHidden/>
          </w:rPr>
          <w:tab/>
        </w:r>
        <w:r w:rsidR="00327BB2">
          <w:rPr>
            <w:noProof/>
            <w:webHidden/>
          </w:rPr>
          <w:t>15</w:t>
        </w:r>
      </w:hyperlink>
    </w:p>
    <w:p w14:paraId="3A58E2A0" w14:textId="230C5633" w:rsidR="00873023" w:rsidRDefault="00000000">
      <w:pPr>
        <w:pStyle w:val="TOC2"/>
        <w:tabs>
          <w:tab w:val="right" w:leader="dot" w:pos="8630"/>
        </w:tabs>
        <w:rPr>
          <w:rFonts w:cs="Times New Roman"/>
          <w:smallCaps w:val="0"/>
          <w:noProof/>
          <w:sz w:val="22"/>
          <w:szCs w:val="22"/>
        </w:rPr>
      </w:pPr>
      <w:hyperlink w:anchor="_Toc368912312" w:history="1">
        <w:r w:rsidR="00873023" w:rsidRPr="004F422A">
          <w:rPr>
            <w:rStyle w:val="Hyperlink"/>
            <w:noProof/>
          </w:rPr>
          <w:t>5.5. Configuration</w:t>
        </w:r>
        <w:r w:rsidR="00873023">
          <w:rPr>
            <w:noProof/>
            <w:webHidden/>
          </w:rPr>
          <w:tab/>
        </w:r>
        <w:r w:rsidR="00327BB2">
          <w:rPr>
            <w:noProof/>
            <w:webHidden/>
          </w:rPr>
          <w:t>15</w:t>
        </w:r>
      </w:hyperlink>
    </w:p>
    <w:p w14:paraId="7EFAF89A" w14:textId="414AD851" w:rsidR="00873023" w:rsidRDefault="00000000">
      <w:pPr>
        <w:pStyle w:val="TOC3"/>
        <w:tabs>
          <w:tab w:val="right" w:leader="dot" w:pos="8630"/>
        </w:tabs>
        <w:rPr>
          <w:rFonts w:cs="Times New Roman"/>
          <w:i w:val="0"/>
          <w:iCs w:val="0"/>
          <w:noProof/>
          <w:sz w:val="22"/>
          <w:szCs w:val="22"/>
        </w:rPr>
      </w:pPr>
      <w:hyperlink w:anchor="_Toc368912313" w:history="1">
        <w:r w:rsidR="00873023" w:rsidRPr="004F422A">
          <w:rPr>
            <w:rStyle w:val="Hyperlink"/>
            <w:noProof/>
          </w:rPr>
          <w:t>5.5.1. Operating System</w:t>
        </w:r>
        <w:r w:rsidR="00873023">
          <w:rPr>
            <w:noProof/>
            <w:webHidden/>
          </w:rPr>
          <w:tab/>
        </w:r>
        <w:r w:rsidR="00327BB2">
          <w:rPr>
            <w:noProof/>
            <w:webHidden/>
          </w:rPr>
          <w:t>16</w:t>
        </w:r>
      </w:hyperlink>
    </w:p>
    <w:p w14:paraId="7D201C09" w14:textId="4B6F8FBD" w:rsidR="00873023" w:rsidRDefault="00000000">
      <w:pPr>
        <w:pStyle w:val="TOC3"/>
        <w:tabs>
          <w:tab w:val="right" w:leader="dot" w:pos="8630"/>
        </w:tabs>
        <w:rPr>
          <w:rFonts w:cs="Times New Roman"/>
          <w:i w:val="0"/>
          <w:iCs w:val="0"/>
          <w:noProof/>
          <w:sz w:val="22"/>
          <w:szCs w:val="22"/>
        </w:rPr>
      </w:pPr>
      <w:hyperlink w:anchor="_Toc368912314" w:history="1">
        <w:r w:rsidR="00873023" w:rsidRPr="004F422A">
          <w:rPr>
            <w:rStyle w:val="Hyperlink"/>
            <w:noProof/>
          </w:rPr>
          <w:t>5.5.2. Database</w:t>
        </w:r>
        <w:r w:rsidR="00873023">
          <w:rPr>
            <w:noProof/>
            <w:webHidden/>
          </w:rPr>
          <w:tab/>
        </w:r>
        <w:r w:rsidR="00327BB2">
          <w:rPr>
            <w:noProof/>
            <w:webHidden/>
          </w:rPr>
          <w:t>16</w:t>
        </w:r>
      </w:hyperlink>
    </w:p>
    <w:p w14:paraId="53E07B48" w14:textId="463C91AC" w:rsidR="00873023" w:rsidRDefault="00000000">
      <w:pPr>
        <w:pStyle w:val="TOC3"/>
        <w:tabs>
          <w:tab w:val="right" w:leader="dot" w:pos="8630"/>
        </w:tabs>
        <w:rPr>
          <w:rFonts w:cs="Times New Roman"/>
          <w:i w:val="0"/>
          <w:iCs w:val="0"/>
          <w:noProof/>
          <w:sz w:val="22"/>
          <w:szCs w:val="22"/>
        </w:rPr>
      </w:pPr>
      <w:hyperlink w:anchor="_Toc368912315" w:history="1">
        <w:r w:rsidR="00873023" w:rsidRPr="004F422A">
          <w:rPr>
            <w:rStyle w:val="Hyperlink"/>
            <w:noProof/>
          </w:rPr>
          <w:t>5.5.3. Network</w:t>
        </w:r>
        <w:r w:rsidR="00873023">
          <w:rPr>
            <w:noProof/>
            <w:webHidden/>
          </w:rPr>
          <w:tab/>
        </w:r>
        <w:r w:rsidR="00327BB2">
          <w:rPr>
            <w:noProof/>
            <w:webHidden/>
          </w:rPr>
          <w:t>16</w:t>
        </w:r>
      </w:hyperlink>
    </w:p>
    <w:p w14:paraId="65E6564A" w14:textId="4028B311" w:rsidR="00873023" w:rsidRDefault="00000000">
      <w:pPr>
        <w:pStyle w:val="TOC3"/>
        <w:tabs>
          <w:tab w:val="right" w:leader="dot" w:pos="8630"/>
        </w:tabs>
        <w:rPr>
          <w:rFonts w:cs="Times New Roman"/>
          <w:i w:val="0"/>
          <w:iCs w:val="0"/>
          <w:noProof/>
          <w:sz w:val="22"/>
          <w:szCs w:val="22"/>
        </w:rPr>
      </w:pPr>
      <w:hyperlink w:anchor="_Toc368912316" w:history="1">
        <w:r w:rsidR="00873023" w:rsidRPr="004F422A">
          <w:rPr>
            <w:rStyle w:val="Hyperlink"/>
            <w:noProof/>
          </w:rPr>
          <w:t>5.5.4. Desktop</w:t>
        </w:r>
        <w:r w:rsidR="00873023">
          <w:rPr>
            <w:noProof/>
            <w:webHidden/>
          </w:rPr>
          <w:tab/>
        </w:r>
      </w:hyperlink>
      <w:r w:rsidR="00327BB2">
        <w:rPr>
          <w:noProof/>
        </w:rPr>
        <w:t>16</w:t>
      </w:r>
    </w:p>
    <w:p w14:paraId="50894C9E" w14:textId="6D7F4E99" w:rsidR="00873023" w:rsidRDefault="00000000">
      <w:pPr>
        <w:pStyle w:val="TOC1"/>
        <w:tabs>
          <w:tab w:val="right" w:leader="dot" w:pos="8630"/>
        </w:tabs>
        <w:rPr>
          <w:rFonts w:cs="Times New Roman"/>
          <w:b w:val="0"/>
          <w:bCs w:val="0"/>
          <w:caps w:val="0"/>
          <w:noProof/>
          <w:sz w:val="22"/>
          <w:szCs w:val="22"/>
        </w:rPr>
      </w:pPr>
      <w:hyperlink w:anchor="_Toc368912317" w:history="1">
        <w:r w:rsidR="00873023" w:rsidRPr="004F422A">
          <w:rPr>
            <w:rStyle w:val="Hyperlink"/>
            <w:noProof/>
          </w:rPr>
          <w:t>6. References</w:t>
        </w:r>
        <w:r w:rsidR="00873023">
          <w:rPr>
            <w:noProof/>
            <w:webHidden/>
          </w:rPr>
          <w:tab/>
        </w:r>
        <w:r w:rsidR="00327BB2">
          <w:rPr>
            <w:noProof/>
            <w:webHidden/>
          </w:rPr>
          <w:t>16</w:t>
        </w:r>
      </w:hyperlink>
    </w:p>
    <w:p w14:paraId="3E4D2D47" w14:textId="3B366958" w:rsidR="00873023" w:rsidRDefault="00000000">
      <w:pPr>
        <w:pStyle w:val="TOC1"/>
        <w:tabs>
          <w:tab w:val="right" w:leader="dot" w:pos="8630"/>
        </w:tabs>
        <w:rPr>
          <w:rFonts w:cs="Times New Roman"/>
          <w:b w:val="0"/>
          <w:bCs w:val="0"/>
          <w:caps w:val="0"/>
          <w:noProof/>
          <w:sz w:val="22"/>
          <w:szCs w:val="22"/>
        </w:rPr>
      </w:pPr>
      <w:hyperlink w:anchor="_Toc368912318" w:history="1">
        <w:r w:rsidR="00873023" w:rsidRPr="004F422A">
          <w:rPr>
            <w:rStyle w:val="Hyperlink"/>
            <w:noProof/>
          </w:rPr>
          <w:t>7. Appendix</w:t>
        </w:r>
        <w:r w:rsidR="00873023">
          <w:rPr>
            <w:noProof/>
            <w:webHidden/>
          </w:rPr>
          <w:tab/>
        </w:r>
        <w:r w:rsidR="00327BB2">
          <w:rPr>
            <w:noProof/>
            <w:webHidden/>
          </w:rPr>
          <w:t>16</w:t>
        </w:r>
      </w:hyperlink>
    </w:p>
    <w:p w14:paraId="31CEDB81" w14:textId="77777777" w:rsidR="00653A0C" w:rsidRDefault="005D2662" w:rsidP="00653A0C">
      <w:pPr>
        <w:pStyle w:val="Heading1"/>
        <w:numPr>
          <w:ilvl w:val="0"/>
          <w:numId w:val="0"/>
        </w:numPr>
        <w:ind w:left="403"/>
      </w:pPr>
      <w:r>
        <w:fldChar w:fldCharType="end"/>
      </w:r>
      <w:bookmarkStart w:id="4" w:name="_Toc207768238"/>
    </w:p>
    <w:p w14:paraId="67C7AE1D" w14:textId="5904DF6D" w:rsidR="009B0A63" w:rsidRPr="003602B9" w:rsidRDefault="00653A0C" w:rsidP="00653A0C">
      <w:pPr>
        <w:pStyle w:val="Heading1"/>
      </w:pPr>
      <w:r>
        <w:br w:type="page"/>
      </w:r>
      <w:bookmarkStart w:id="5" w:name="_Toc368912248"/>
      <w:r w:rsidR="009B0A63">
        <w:lastRenderedPageBreak/>
        <w:t>In</w:t>
      </w:r>
      <w:r w:rsidR="009B0A63" w:rsidRPr="003602B9">
        <w:t>troduction</w:t>
      </w:r>
      <w:bookmarkEnd w:id="4"/>
      <w:bookmarkEnd w:id="5"/>
    </w:p>
    <w:p w14:paraId="1C3E9B6E" w14:textId="699E0655" w:rsidR="006D7FA4" w:rsidRPr="00081C80" w:rsidRDefault="006D7FA4" w:rsidP="006D7FA4">
      <w:pPr>
        <w:pStyle w:val="BodyText"/>
        <w:ind w:left="709" w:hanging="709"/>
        <w:jc w:val="both"/>
        <w:rPr>
          <w:sz w:val="22"/>
          <w:szCs w:val="22"/>
        </w:rPr>
      </w:pPr>
      <w:r>
        <w:tab/>
      </w:r>
      <w:r w:rsidRPr="00081C80">
        <w:rPr>
          <w:rFonts w:ascii="Arial" w:hAnsi="Arial" w:cs="Arial"/>
          <w:sz w:val="22"/>
          <w:szCs w:val="22"/>
        </w:rPr>
        <w:t>Inventory Analysis system has become important factor in modern business field. The application contains general organization profile, sales details,</w:t>
      </w:r>
      <w:r w:rsidR="00081C80">
        <w:rPr>
          <w:rFonts w:ascii="Arial" w:hAnsi="Arial" w:cs="Arial"/>
          <w:sz w:val="22"/>
          <w:szCs w:val="22"/>
        </w:rPr>
        <w:t xml:space="preserve"> </w:t>
      </w:r>
      <w:r w:rsidRPr="00081C80">
        <w:rPr>
          <w:rFonts w:ascii="Arial" w:hAnsi="Arial" w:cs="Arial"/>
          <w:sz w:val="22"/>
          <w:szCs w:val="22"/>
        </w:rPr>
        <w:t>Purchase details and the remaining stock that are presented in the organization. The study findings enable the definition of the project problem statement, its objectives, scopes and advantages of the inventory management system. Each new stock is created and entitled with the ID, name, description and the quantity of that stock and it can also be updated any time when required. Here the login page is created in order to protect the management of the stock of organization in order to prevent it from the threads and misuse of the inventory.</w:t>
      </w:r>
    </w:p>
    <w:p w14:paraId="3CCC59F2" w14:textId="2307FB54" w:rsidR="009B0A63" w:rsidRDefault="009B0A63" w:rsidP="009B0A63">
      <w:pPr>
        <w:pStyle w:val="Heading2"/>
      </w:pPr>
      <w:bookmarkStart w:id="6" w:name="_Toc207768239"/>
      <w:bookmarkStart w:id="7" w:name="_Toc368912249"/>
      <w:r w:rsidRPr="009B0A63">
        <w:t>Intended Audience</w:t>
      </w:r>
      <w:bookmarkEnd w:id="6"/>
      <w:bookmarkEnd w:id="7"/>
    </w:p>
    <w:p w14:paraId="3BFEF005" w14:textId="2336C045" w:rsidR="000E16B7" w:rsidRPr="000E16B7" w:rsidRDefault="000E16B7" w:rsidP="000E16B7">
      <w:pPr>
        <w:ind w:left="920"/>
        <w:rPr>
          <w:rFonts w:ascii="Arial" w:hAnsi="Arial" w:cs="Arial"/>
          <w:sz w:val="22"/>
          <w:szCs w:val="22"/>
        </w:rPr>
      </w:pPr>
      <w:r w:rsidRPr="000E16B7">
        <w:rPr>
          <w:rFonts w:ascii="Arial" w:hAnsi="Arial" w:cs="Arial"/>
          <w:sz w:val="22"/>
          <w:szCs w:val="22"/>
        </w:rPr>
        <w:t>This document could be shared or viewed across all the following members CG employees, BU SME's. internal SME's.</w:t>
      </w:r>
    </w:p>
    <w:p w14:paraId="3E4AB43A" w14:textId="38C46DCA" w:rsidR="000E16B7" w:rsidRPr="000E16B7" w:rsidRDefault="000E16B7" w:rsidP="00081C80">
      <w:pPr>
        <w:ind w:left="200" w:firstLine="520"/>
        <w:rPr>
          <w:rFonts w:ascii="Arial" w:hAnsi="Arial" w:cs="Arial"/>
          <w:sz w:val="22"/>
          <w:szCs w:val="22"/>
        </w:rPr>
      </w:pPr>
      <w:r w:rsidRPr="000E16B7">
        <w:rPr>
          <w:rFonts w:ascii="Arial" w:hAnsi="Arial" w:cs="Arial"/>
          <w:sz w:val="22"/>
          <w:szCs w:val="22"/>
        </w:rPr>
        <w:t>This is a technical document, and the terms should be understood by all</w:t>
      </w:r>
      <w:r>
        <w:rPr>
          <w:rFonts w:ascii="Arial" w:hAnsi="Arial" w:cs="Arial"/>
          <w:sz w:val="22"/>
          <w:szCs w:val="22"/>
        </w:rPr>
        <w:t xml:space="preserve"> of</w:t>
      </w:r>
      <w:r w:rsidRPr="000E16B7">
        <w:rPr>
          <w:rFonts w:ascii="Arial" w:hAnsi="Arial" w:cs="Arial"/>
          <w:sz w:val="22"/>
          <w:szCs w:val="22"/>
        </w:rPr>
        <w:t xml:space="preserve"> them.</w:t>
      </w:r>
    </w:p>
    <w:p w14:paraId="458D7DC5" w14:textId="77777777" w:rsidR="009B0A63" w:rsidRPr="003602B9" w:rsidRDefault="009B0A63" w:rsidP="000E16B7">
      <w:pPr>
        <w:jc w:val="both"/>
        <w:rPr>
          <w:rFonts w:ascii="Arial" w:hAnsi="Arial" w:cs="Arial"/>
          <w:bCs/>
        </w:rPr>
      </w:pPr>
    </w:p>
    <w:tbl>
      <w:tblPr>
        <w:tblW w:w="0" w:type="auto"/>
        <w:tblInd w:w="623" w:type="dxa"/>
        <w:tblLayout w:type="fixed"/>
        <w:tblLook w:val="0000" w:firstRow="0" w:lastRow="0" w:firstColumn="0" w:lastColumn="0" w:noHBand="0" w:noVBand="0"/>
      </w:tblPr>
      <w:tblGrid>
        <w:gridCol w:w="3960"/>
        <w:gridCol w:w="4730"/>
      </w:tblGrid>
      <w:tr w:rsidR="009B0A63" w:rsidRPr="003602B9" w14:paraId="38C1A089" w14:textId="77777777" w:rsidTr="00140A70">
        <w:tc>
          <w:tcPr>
            <w:tcW w:w="3960" w:type="dxa"/>
            <w:tcBorders>
              <w:top w:val="single" w:sz="4" w:space="0" w:color="000000"/>
              <w:left w:val="single" w:sz="4" w:space="0" w:color="000000"/>
              <w:bottom w:val="single" w:sz="4" w:space="0" w:color="000000"/>
            </w:tcBorders>
          </w:tcPr>
          <w:p w14:paraId="601ED1FF" w14:textId="00F57E4F" w:rsidR="009B0A63" w:rsidRPr="003602B9" w:rsidRDefault="000E16B7" w:rsidP="00140A70">
            <w:pPr>
              <w:snapToGrid w:val="0"/>
              <w:rPr>
                <w:rFonts w:ascii="Arial" w:hAnsi="Arial" w:cs="Arial"/>
              </w:rPr>
            </w:pPr>
            <w:r>
              <w:rPr>
                <w:rFonts w:ascii="Arial" w:hAnsi="Arial" w:cs="Arial"/>
              </w:rPr>
              <w:t>CG Employee</w:t>
            </w:r>
          </w:p>
        </w:tc>
        <w:tc>
          <w:tcPr>
            <w:tcW w:w="4730" w:type="dxa"/>
            <w:tcBorders>
              <w:top w:val="single" w:sz="4" w:space="0" w:color="000000"/>
              <w:left w:val="single" w:sz="4" w:space="0" w:color="000000"/>
              <w:bottom w:val="single" w:sz="4" w:space="0" w:color="000000"/>
              <w:right w:val="single" w:sz="4" w:space="0" w:color="000000"/>
            </w:tcBorders>
          </w:tcPr>
          <w:p w14:paraId="196AFEE7" w14:textId="77777777" w:rsidR="009B0A63" w:rsidRPr="003602B9" w:rsidRDefault="009B0A63" w:rsidP="00140A70">
            <w:pPr>
              <w:snapToGrid w:val="0"/>
              <w:rPr>
                <w:rFonts w:ascii="Arial" w:hAnsi="Arial" w:cs="Arial"/>
              </w:rPr>
            </w:pPr>
          </w:p>
        </w:tc>
      </w:tr>
      <w:tr w:rsidR="009B0A63" w:rsidRPr="003602B9" w14:paraId="46D95163" w14:textId="77777777" w:rsidTr="00140A70">
        <w:tc>
          <w:tcPr>
            <w:tcW w:w="3960" w:type="dxa"/>
            <w:tcBorders>
              <w:left w:val="single" w:sz="4" w:space="0" w:color="000000"/>
              <w:bottom w:val="single" w:sz="4" w:space="0" w:color="000000"/>
            </w:tcBorders>
          </w:tcPr>
          <w:p w14:paraId="77387F95" w14:textId="55124C91" w:rsidR="009B0A63" w:rsidRPr="003602B9" w:rsidRDefault="000E16B7" w:rsidP="00140A70">
            <w:pPr>
              <w:snapToGrid w:val="0"/>
              <w:rPr>
                <w:rFonts w:ascii="Arial" w:hAnsi="Arial" w:cs="Arial"/>
              </w:rPr>
            </w:pPr>
            <w:r>
              <w:rPr>
                <w:rFonts w:ascii="Arial" w:hAnsi="Arial" w:cs="Arial"/>
              </w:rPr>
              <w:t>Internal SME</w:t>
            </w:r>
          </w:p>
        </w:tc>
        <w:tc>
          <w:tcPr>
            <w:tcW w:w="4730" w:type="dxa"/>
            <w:tcBorders>
              <w:left w:val="single" w:sz="4" w:space="0" w:color="000000"/>
              <w:bottom w:val="single" w:sz="4" w:space="0" w:color="000000"/>
              <w:right w:val="single" w:sz="4" w:space="0" w:color="000000"/>
            </w:tcBorders>
          </w:tcPr>
          <w:p w14:paraId="4D8372D6" w14:textId="77777777" w:rsidR="009B0A63" w:rsidRPr="003602B9" w:rsidRDefault="009B0A63" w:rsidP="00140A70">
            <w:pPr>
              <w:snapToGrid w:val="0"/>
              <w:rPr>
                <w:rFonts w:ascii="Arial" w:hAnsi="Arial" w:cs="Arial"/>
              </w:rPr>
            </w:pPr>
          </w:p>
        </w:tc>
      </w:tr>
    </w:tbl>
    <w:p w14:paraId="1A140E0C" w14:textId="77777777" w:rsidR="009B0A63" w:rsidRPr="003602B9" w:rsidRDefault="009B0A63" w:rsidP="000E16B7">
      <w:pPr>
        <w:jc w:val="both"/>
        <w:rPr>
          <w:rFonts w:ascii="Arial" w:hAnsi="Arial" w:cs="Arial"/>
        </w:rPr>
      </w:pPr>
    </w:p>
    <w:p w14:paraId="0E6B95FD" w14:textId="77777777" w:rsidR="009B0A63" w:rsidRDefault="009B0A63" w:rsidP="009B0A63">
      <w:pPr>
        <w:pStyle w:val="Heading2"/>
      </w:pPr>
      <w:bookmarkStart w:id="8" w:name="_Toc207768240"/>
      <w:bookmarkStart w:id="9" w:name="_Toc368912250"/>
      <w:r w:rsidRPr="009B0A63">
        <w:t>Acronyms/Abbreviations</w:t>
      </w:r>
      <w:bookmarkEnd w:id="8"/>
      <w:bookmarkEnd w:id="9"/>
    </w:p>
    <w:p w14:paraId="6B2303AD" w14:textId="77777777" w:rsidR="009B0A63" w:rsidRPr="003602B9" w:rsidRDefault="009B0A63" w:rsidP="009B0A63">
      <w:pPr>
        <w:rPr>
          <w:rFonts w:ascii="Arial" w:hAnsi="Arial" w:cs="Arial"/>
        </w:rPr>
      </w:pPr>
    </w:p>
    <w:tbl>
      <w:tblPr>
        <w:tblW w:w="0" w:type="auto"/>
        <w:tblInd w:w="643" w:type="dxa"/>
        <w:tblLayout w:type="fixed"/>
        <w:tblLook w:val="0000" w:firstRow="0" w:lastRow="0" w:firstColumn="0" w:lastColumn="0" w:noHBand="0" w:noVBand="0"/>
      </w:tblPr>
      <w:tblGrid>
        <w:gridCol w:w="1620"/>
        <w:gridCol w:w="7030"/>
      </w:tblGrid>
      <w:tr w:rsidR="009B0A63" w:rsidRPr="003602B9" w14:paraId="774519AC" w14:textId="77777777" w:rsidTr="00140A70">
        <w:tc>
          <w:tcPr>
            <w:tcW w:w="1620" w:type="dxa"/>
            <w:tcBorders>
              <w:top w:val="single" w:sz="4" w:space="0" w:color="000000"/>
              <w:left w:val="single" w:sz="4" w:space="0" w:color="000000"/>
              <w:bottom w:val="single" w:sz="4" w:space="0" w:color="000000"/>
            </w:tcBorders>
          </w:tcPr>
          <w:p w14:paraId="3950F930" w14:textId="33C2AD51" w:rsidR="009B0A63" w:rsidRPr="003602B9" w:rsidRDefault="000E16B7" w:rsidP="00140A70">
            <w:pPr>
              <w:snapToGrid w:val="0"/>
              <w:spacing w:line="240" w:lineRule="exact"/>
              <w:ind w:right="-21"/>
              <w:rPr>
                <w:rFonts w:ascii="Arial" w:hAnsi="Arial" w:cs="Arial"/>
              </w:rPr>
            </w:pPr>
            <w:r>
              <w:rPr>
                <w:rFonts w:ascii="Arial" w:hAnsi="Arial" w:cs="Arial"/>
              </w:rPr>
              <w:t>IAS</w:t>
            </w:r>
          </w:p>
        </w:tc>
        <w:tc>
          <w:tcPr>
            <w:tcW w:w="7030" w:type="dxa"/>
            <w:tcBorders>
              <w:top w:val="single" w:sz="4" w:space="0" w:color="000000"/>
              <w:left w:val="single" w:sz="4" w:space="0" w:color="000000"/>
              <w:bottom w:val="single" w:sz="4" w:space="0" w:color="000000"/>
              <w:right w:val="single" w:sz="4" w:space="0" w:color="000000"/>
            </w:tcBorders>
          </w:tcPr>
          <w:p w14:paraId="72746B4B" w14:textId="72CE3D64" w:rsidR="009B0A63" w:rsidRPr="003602B9" w:rsidRDefault="000E16B7" w:rsidP="00140A70">
            <w:pPr>
              <w:snapToGrid w:val="0"/>
              <w:spacing w:line="240" w:lineRule="exact"/>
              <w:ind w:right="691"/>
              <w:rPr>
                <w:rFonts w:ascii="Arial" w:hAnsi="Arial" w:cs="Arial"/>
              </w:rPr>
            </w:pPr>
            <w:r>
              <w:rPr>
                <w:rFonts w:ascii="Arial" w:hAnsi="Arial" w:cs="Arial"/>
              </w:rPr>
              <w:t>Inventory Analysis Software</w:t>
            </w:r>
          </w:p>
        </w:tc>
      </w:tr>
      <w:tr w:rsidR="009B0A63" w:rsidRPr="003602B9" w14:paraId="6211BDFE" w14:textId="77777777" w:rsidTr="00140A70">
        <w:tc>
          <w:tcPr>
            <w:tcW w:w="1620" w:type="dxa"/>
            <w:tcBorders>
              <w:left w:val="single" w:sz="4" w:space="0" w:color="000000"/>
              <w:bottom w:val="single" w:sz="4" w:space="0" w:color="000000"/>
            </w:tcBorders>
          </w:tcPr>
          <w:p w14:paraId="30F6DE63" w14:textId="26519764" w:rsidR="009B0A63" w:rsidRPr="003602B9" w:rsidRDefault="000E16B7" w:rsidP="00140A70">
            <w:pPr>
              <w:snapToGrid w:val="0"/>
              <w:spacing w:line="240" w:lineRule="exact"/>
              <w:ind w:right="-21"/>
              <w:rPr>
                <w:rFonts w:ascii="Arial" w:hAnsi="Arial" w:cs="Arial"/>
              </w:rPr>
            </w:pPr>
            <w:r>
              <w:rPr>
                <w:rFonts w:ascii="Arial" w:hAnsi="Arial" w:cs="Arial"/>
              </w:rPr>
              <w:t>CRUD</w:t>
            </w:r>
          </w:p>
        </w:tc>
        <w:tc>
          <w:tcPr>
            <w:tcW w:w="7030" w:type="dxa"/>
            <w:tcBorders>
              <w:left w:val="single" w:sz="4" w:space="0" w:color="000000"/>
              <w:bottom w:val="single" w:sz="4" w:space="0" w:color="000000"/>
              <w:right w:val="single" w:sz="4" w:space="0" w:color="000000"/>
            </w:tcBorders>
          </w:tcPr>
          <w:p w14:paraId="09BE3C08" w14:textId="565A8867" w:rsidR="009B0A63" w:rsidRPr="003602B9" w:rsidRDefault="000E16B7" w:rsidP="00140A70">
            <w:pPr>
              <w:snapToGrid w:val="0"/>
              <w:spacing w:line="240" w:lineRule="exact"/>
              <w:ind w:right="691"/>
              <w:rPr>
                <w:rFonts w:ascii="Arial" w:hAnsi="Arial" w:cs="Arial"/>
              </w:rPr>
            </w:pPr>
            <w:r>
              <w:rPr>
                <w:rFonts w:ascii="Arial" w:hAnsi="Arial" w:cs="Arial"/>
              </w:rPr>
              <w:t>Create, Read, Update, Delete</w:t>
            </w:r>
          </w:p>
        </w:tc>
      </w:tr>
      <w:tr w:rsidR="009B0A63" w:rsidRPr="003602B9" w14:paraId="31DCD6F2" w14:textId="77777777" w:rsidTr="00140A70">
        <w:tc>
          <w:tcPr>
            <w:tcW w:w="1620" w:type="dxa"/>
            <w:tcBorders>
              <w:left w:val="single" w:sz="4" w:space="0" w:color="000000"/>
              <w:bottom w:val="single" w:sz="4" w:space="0" w:color="000000"/>
            </w:tcBorders>
          </w:tcPr>
          <w:p w14:paraId="5DB2B73A" w14:textId="77777777" w:rsidR="009B0A63" w:rsidRPr="003602B9" w:rsidRDefault="009B0A63" w:rsidP="00140A70">
            <w:pPr>
              <w:snapToGrid w:val="0"/>
              <w:spacing w:line="240" w:lineRule="exact"/>
              <w:ind w:right="-21"/>
              <w:rPr>
                <w:rFonts w:ascii="Arial" w:hAnsi="Arial" w:cs="Arial"/>
              </w:rPr>
            </w:pPr>
          </w:p>
        </w:tc>
        <w:tc>
          <w:tcPr>
            <w:tcW w:w="7030" w:type="dxa"/>
            <w:tcBorders>
              <w:left w:val="single" w:sz="4" w:space="0" w:color="000000"/>
              <w:bottom w:val="single" w:sz="4" w:space="0" w:color="000000"/>
              <w:right w:val="single" w:sz="4" w:space="0" w:color="000000"/>
            </w:tcBorders>
          </w:tcPr>
          <w:p w14:paraId="2C2C12E0" w14:textId="77777777" w:rsidR="009B0A63" w:rsidRPr="003602B9" w:rsidRDefault="009B0A63" w:rsidP="00140A70">
            <w:pPr>
              <w:snapToGrid w:val="0"/>
              <w:spacing w:line="240" w:lineRule="exact"/>
              <w:ind w:right="691"/>
              <w:rPr>
                <w:rFonts w:ascii="Arial" w:hAnsi="Arial" w:cs="Arial"/>
              </w:rPr>
            </w:pPr>
          </w:p>
        </w:tc>
      </w:tr>
      <w:tr w:rsidR="009B0A63" w:rsidRPr="003602B9" w14:paraId="6AF76BC2" w14:textId="77777777" w:rsidTr="00140A70">
        <w:tc>
          <w:tcPr>
            <w:tcW w:w="1620" w:type="dxa"/>
            <w:tcBorders>
              <w:left w:val="single" w:sz="4" w:space="0" w:color="000000"/>
              <w:bottom w:val="single" w:sz="4" w:space="0" w:color="000000"/>
            </w:tcBorders>
          </w:tcPr>
          <w:p w14:paraId="002EC4E7" w14:textId="77777777" w:rsidR="009B0A63" w:rsidRPr="003602B9" w:rsidRDefault="009B0A63" w:rsidP="00140A70">
            <w:pPr>
              <w:snapToGrid w:val="0"/>
              <w:spacing w:line="240" w:lineRule="exact"/>
              <w:ind w:right="-21"/>
              <w:rPr>
                <w:rFonts w:ascii="Arial" w:hAnsi="Arial" w:cs="Arial"/>
              </w:rPr>
            </w:pPr>
          </w:p>
        </w:tc>
        <w:tc>
          <w:tcPr>
            <w:tcW w:w="7030" w:type="dxa"/>
            <w:tcBorders>
              <w:left w:val="single" w:sz="4" w:space="0" w:color="000000"/>
              <w:bottom w:val="single" w:sz="4" w:space="0" w:color="000000"/>
              <w:right w:val="single" w:sz="4" w:space="0" w:color="000000"/>
            </w:tcBorders>
          </w:tcPr>
          <w:p w14:paraId="1D44943B" w14:textId="77777777" w:rsidR="009B0A63" w:rsidRPr="003602B9" w:rsidRDefault="009B0A63" w:rsidP="00140A70">
            <w:pPr>
              <w:snapToGrid w:val="0"/>
              <w:spacing w:line="240" w:lineRule="exact"/>
              <w:ind w:right="691"/>
              <w:rPr>
                <w:rFonts w:ascii="Arial" w:hAnsi="Arial" w:cs="Arial"/>
              </w:rPr>
            </w:pPr>
          </w:p>
        </w:tc>
      </w:tr>
    </w:tbl>
    <w:p w14:paraId="30EDCEEA" w14:textId="77777777" w:rsidR="009B0A63" w:rsidRPr="003602B9" w:rsidRDefault="009B0A63" w:rsidP="009B0A63">
      <w:pPr>
        <w:rPr>
          <w:rFonts w:ascii="Arial" w:hAnsi="Arial" w:cs="Arial"/>
        </w:rPr>
      </w:pPr>
    </w:p>
    <w:p w14:paraId="2E27ADF7" w14:textId="77777777" w:rsidR="009B0A63" w:rsidRDefault="009B0A63" w:rsidP="009B0A63">
      <w:pPr>
        <w:pStyle w:val="Heading2"/>
      </w:pPr>
      <w:bookmarkStart w:id="10" w:name="_Toc207768241"/>
      <w:bookmarkStart w:id="11" w:name="_Toc368912251"/>
      <w:r w:rsidRPr="003602B9">
        <w:t>Project Purpose</w:t>
      </w:r>
      <w:bookmarkEnd w:id="10"/>
      <w:bookmarkEnd w:id="11"/>
    </w:p>
    <w:p w14:paraId="77F6C887" w14:textId="77777777" w:rsidR="006D7FA4" w:rsidRPr="00081C80" w:rsidRDefault="006D7FA4" w:rsidP="006D7FA4">
      <w:pPr>
        <w:ind w:left="851"/>
        <w:jc w:val="both"/>
        <w:rPr>
          <w:rFonts w:ascii="Arial" w:hAnsi="Arial" w:cs="Arial"/>
          <w:sz w:val="22"/>
          <w:szCs w:val="22"/>
        </w:rPr>
      </w:pPr>
      <w:r w:rsidRPr="00081C80">
        <w:rPr>
          <w:rFonts w:ascii="Arial" w:hAnsi="Arial" w:cs="Arial"/>
          <w:sz w:val="22"/>
          <w:szCs w:val="22"/>
        </w:rPr>
        <w:t>The purpose of this project is to present a detailed description of the Inventory Analysis Software using C and various operations to create, read, update and delete. It will explain the purpose and features of the software, the interfaces of the software, what the software will do. This document is intended for both the end users and the developers of the software.</w:t>
      </w:r>
    </w:p>
    <w:p w14:paraId="46CE6B4A" w14:textId="77777777" w:rsidR="006D7FA4" w:rsidRPr="006D7FA4" w:rsidRDefault="006D7FA4" w:rsidP="006D7FA4">
      <w:pPr>
        <w:pStyle w:val="BodyText"/>
        <w:jc w:val="both"/>
      </w:pPr>
    </w:p>
    <w:p w14:paraId="2FB4604B" w14:textId="42071788" w:rsidR="006B6B91" w:rsidRDefault="009B0A63" w:rsidP="00942213">
      <w:pPr>
        <w:pStyle w:val="Heading2"/>
      </w:pPr>
      <w:bookmarkStart w:id="12" w:name="_Toc207768242"/>
      <w:bookmarkStart w:id="13" w:name="_Toc368912252"/>
      <w:r w:rsidRPr="003602B9">
        <w:t>Key Project Objectives</w:t>
      </w:r>
      <w:bookmarkEnd w:id="12"/>
      <w:bookmarkEnd w:id="13"/>
    </w:p>
    <w:p w14:paraId="251E81CB" w14:textId="77777777" w:rsidR="00942213" w:rsidRPr="00942213" w:rsidRDefault="00942213" w:rsidP="00942213"/>
    <w:p w14:paraId="35DEE6D4" w14:textId="77777777" w:rsidR="006B6B91" w:rsidRDefault="006B6B91" w:rsidP="00BE54B2">
      <w:pPr>
        <w:pStyle w:val="ListParagraph"/>
        <w:numPr>
          <w:ilvl w:val="0"/>
          <w:numId w:val="5"/>
        </w:numPr>
        <w:ind w:left="1418"/>
        <w:rPr>
          <w:rFonts w:ascii="Arial" w:hAnsi="Arial" w:cs="Arial"/>
        </w:rPr>
      </w:pPr>
      <w:bookmarkStart w:id="14" w:name="_Hlk119685884"/>
      <w:r w:rsidRPr="00237886">
        <w:rPr>
          <w:rFonts w:ascii="Arial" w:hAnsi="Arial" w:cs="Arial"/>
        </w:rPr>
        <w:t xml:space="preserve">To develop an application that deals with the day to </w:t>
      </w:r>
      <w:r>
        <w:rPr>
          <w:rFonts w:ascii="Arial" w:hAnsi="Arial" w:cs="Arial"/>
        </w:rPr>
        <w:t>-</w:t>
      </w:r>
    </w:p>
    <w:p w14:paraId="434A14BA" w14:textId="77777777" w:rsidR="006B6B91" w:rsidRPr="005A2AA6" w:rsidRDefault="006B6B91" w:rsidP="006B6B91">
      <w:pPr>
        <w:pStyle w:val="ListParagraph"/>
        <w:ind w:left="1418"/>
        <w:rPr>
          <w:rFonts w:ascii="Arial" w:hAnsi="Arial" w:cs="Arial"/>
        </w:rPr>
      </w:pPr>
      <w:r w:rsidRPr="00237886">
        <w:rPr>
          <w:rFonts w:ascii="Arial" w:hAnsi="Arial" w:cs="Arial"/>
        </w:rPr>
        <w:t>day requirement of any</w:t>
      </w:r>
      <w:r>
        <w:rPr>
          <w:rFonts w:ascii="Arial" w:hAnsi="Arial" w:cs="Arial"/>
        </w:rPr>
        <w:t xml:space="preserve"> </w:t>
      </w:r>
      <w:r w:rsidRPr="005A2AA6">
        <w:rPr>
          <w:rFonts w:ascii="Arial" w:hAnsi="Arial" w:cs="Arial"/>
        </w:rPr>
        <w:t>production organization</w:t>
      </w:r>
    </w:p>
    <w:bookmarkEnd w:id="14"/>
    <w:p w14:paraId="0C0A08E0" w14:textId="77777777" w:rsidR="006B6B91" w:rsidRPr="00237886" w:rsidRDefault="006B6B91" w:rsidP="00BE54B2">
      <w:pPr>
        <w:pStyle w:val="ListParagraph"/>
        <w:numPr>
          <w:ilvl w:val="0"/>
          <w:numId w:val="5"/>
        </w:numPr>
        <w:ind w:left="1418"/>
        <w:rPr>
          <w:rFonts w:ascii="Arial" w:hAnsi="Arial" w:cs="Arial"/>
        </w:rPr>
      </w:pPr>
      <w:r w:rsidRPr="00237886">
        <w:rPr>
          <w:rFonts w:ascii="Arial" w:hAnsi="Arial" w:cs="Arial"/>
        </w:rPr>
        <w:t>To develop the easy management of the inventory</w:t>
      </w:r>
    </w:p>
    <w:p w14:paraId="78034307" w14:textId="77777777" w:rsidR="006B6B91" w:rsidRPr="00F71A23" w:rsidRDefault="006B6B91" w:rsidP="00BE54B2">
      <w:pPr>
        <w:pStyle w:val="ListParagraph"/>
        <w:numPr>
          <w:ilvl w:val="0"/>
          <w:numId w:val="5"/>
        </w:numPr>
        <w:ind w:left="1418"/>
        <w:rPr>
          <w:rFonts w:ascii="Arial" w:hAnsi="Arial" w:cs="Arial"/>
        </w:rPr>
      </w:pPr>
      <w:r w:rsidRPr="00237886">
        <w:rPr>
          <w:rFonts w:ascii="Arial" w:hAnsi="Arial" w:cs="Arial"/>
        </w:rPr>
        <w:t xml:space="preserve">To handle the inventory details like </w:t>
      </w:r>
      <w:r>
        <w:rPr>
          <w:rFonts w:ascii="Arial" w:hAnsi="Arial" w:cs="Arial"/>
        </w:rPr>
        <w:t xml:space="preserve">product details, </w:t>
      </w:r>
      <w:r w:rsidRPr="00237886">
        <w:rPr>
          <w:rFonts w:ascii="Arial" w:hAnsi="Arial" w:cs="Arial"/>
        </w:rPr>
        <w:t>sales details, and balance</w:t>
      </w:r>
      <w:r>
        <w:rPr>
          <w:rFonts w:ascii="Arial" w:hAnsi="Arial" w:cs="Arial"/>
        </w:rPr>
        <w:t xml:space="preserve"> </w:t>
      </w:r>
      <w:r w:rsidRPr="005A2AA6">
        <w:rPr>
          <w:rFonts w:ascii="Arial" w:hAnsi="Arial" w:cs="Arial"/>
        </w:rPr>
        <w:t>stock details.</w:t>
      </w:r>
    </w:p>
    <w:p w14:paraId="302F5297" w14:textId="6D49BDDB" w:rsidR="006B6B91" w:rsidRDefault="006B6B91" w:rsidP="00BE54B2">
      <w:pPr>
        <w:pStyle w:val="ListParagraph"/>
        <w:numPr>
          <w:ilvl w:val="0"/>
          <w:numId w:val="5"/>
        </w:numPr>
        <w:ind w:left="1418"/>
        <w:rPr>
          <w:rFonts w:ascii="Arial" w:hAnsi="Arial" w:cs="Arial"/>
        </w:rPr>
      </w:pPr>
      <w:r w:rsidRPr="005A2AA6">
        <w:rPr>
          <w:rFonts w:ascii="Arial" w:hAnsi="Arial" w:cs="Arial"/>
        </w:rPr>
        <w:t>To provide competitive advantage to the organization.</w:t>
      </w:r>
    </w:p>
    <w:p w14:paraId="410572E5" w14:textId="64700D17" w:rsidR="006B6B91" w:rsidRDefault="006B6B91" w:rsidP="00BE54B2">
      <w:pPr>
        <w:pStyle w:val="ListParagraph"/>
        <w:numPr>
          <w:ilvl w:val="0"/>
          <w:numId w:val="5"/>
        </w:numPr>
        <w:ind w:left="1418"/>
        <w:rPr>
          <w:rFonts w:ascii="Arial" w:hAnsi="Arial" w:cs="Arial"/>
        </w:rPr>
      </w:pPr>
      <w:r>
        <w:rPr>
          <w:rFonts w:ascii="Arial" w:hAnsi="Arial" w:cs="Arial"/>
        </w:rPr>
        <w:t xml:space="preserve">To </w:t>
      </w:r>
      <w:r w:rsidRPr="005A2AA6">
        <w:rPr>
          <w:rFonts w:ascii="Arial" w:hAnsi="Arial" w:cs="Arial"/>
        </w:rPr>
        <w:t>provide details information about the stock balance.</w:t>
      </w:r>
    </w:p>
    <w:p w14:paraId="4214DCD5" w14:textId="38700B36" w:rsidR="006B6B91" w:rsidRDefault="006B6B91" w:rsidP="006B6B91">
      <w:pPr>
        <w:pStyle w:val="BodyText"/>
      </w:pPr>
    </w:p>
    <w:p w14:paraId="3D6AF7A6" w14:textId="77777777" w:rsidR="00E97877" w:rsidRPr="006B6B91" w:rsidRDefault="00E97877" w:rsidP="006B6B91">
      <w:pPr>
        <w:pStyle w:val="BodyText"/>
      </w:pPr>
    </w:p>
    <w:p w14:paraId="26AC0DDF" w14:textId="0CDB835B" w:rsidR="009B0A63" w:rsidRDefault="009B0A63" w:rsidP="009B0A63">
      <w:pPr>
        <w:pStyle w:val="Heading2"/>
      </w:pPr>
      <w:bookmarkStart w:id="15" w:name="_toc389"/>
      <w:bookmarkStart w:id="16" w:name="_Toc207768243"/>
      <w:bookmarkStart w:id="17" w:name="_Toc368912253"/>
      <w:bookmarkEnd w:id="15"/>
      <w:r>
        <w:lastRenderedPageBreak/>
        <w:t>P</w:t>
      </w:r>
      <w:r w:rsidRPr="003602B9">
        <w:t>roject Scope and Limitation</w:t>
      </w:r>
      <w:bookmarkEnd w:id="16"/>
      <w:bookmarkEnd w:id="17"/>
    </w:p>
    <w:p w14:paraId="1FD95309" w14:textId="29709E98" w:rsidR="00073F54" w:rsidRPr="00081C80" w:rsidRDefault="00073F54" w:rsidP="00073F54">
      <w:pPr>
        <w:pStyle w:val="InfoBlue"/>
        <w:ind w:firstLine="720"/>
        <w:jc w:val="both"/>
        <w:rPr>
          <w:rFonts w:ascii="Arial" w:hAnsi="Arial" w:cs="Arial"/>
          <w:i w:val="0"/>
          <w:iCs/>
          <w:color w:val="auto"/>
          <w:sz w:val="22"/>
          <w:szCs w:val="22"/>
        </w:rPr>
      </w:pPr>
      <w:r w:rsidRPr="00081C80">
        <w:rPr>
          <w:rFonts w:ascii="Arial" w:hAnsi="Arial" w:cs="Arial"/>
          <w:i w:val="0"/>
          <w:iCs/>
          <w:color w:val="auto"/>
          <w:sz w:val="22"/>
          <w:szCs w:val="22"/>
        </w:rPr>
        <w:t>The scope of Inventory analysis is to manage the stock of the company. it provides proper details of the products what kind of raw material, what are the sizes we require and etc. to the purchasing department.</w:t>
      </w:r>
    </w:p>
    <w:p w14:paraId="08EA8FB9" w14:textId="7E2C6959" w:rsidR="001E6AC9" w:rsidRPr="001E6AC9" w:rsidRDefault="00073F54" w:rsidP="00E97877">
      <w:pPr>
        <w:pStyle w:val="InfoBlue"/>
        <w:ind w:firstLine="720"/>
        <w:jc w:val="both"/>
      </w:pPr>
      <w:r w:rsidRPr="00081C80">
        <w:rPr>
          <w:rFonts w:ascii="Arial" w:hAnsi="Arial" w:cs="Arial"/>
          <w:i w:val="0"/>
          <w:iCs/>
          <w:color w:val="auto"/>
          <w:sz w:val="22"/>
          <w:szCs w:val="22"/>
        </w:rPr>
        <w:t>Limitation of this software is the inventories are counted weekly or monthly and then compared with counts from the previous period can only generate data at or after the point of counting. This results in a lack of detail in the information about how inventory moves over the short term. Businesses moving large amounts of inventory may want to have a finer level of detail than periodic inventory allows.</w:t>
      </w:r>
      <w:r w:rsidR="001E6AC9" w:rsidRPr="00081C80">
        <w:rPr>
          <w:sz w:val="22"/>
          <w:szCs w:val="22"/>
        </w:rPr>
        <w:tab/>
      </w:r>
      <w:r w:rsidR="001E6AC9" w:rsidRPr="00081C80">
        <w:rPr>
          <w:sz w:val="22"/>
          <w:szCs w:val="22"/>
        </w:rPr>
        <w:tab/>
      </w:r>
      <w:r>
        <w:t xml:space="preserve"> </w:t>
      </w:r>
    </w:p>
    <w:p w14:paraId="6EB50683" w14:textId="77777777" w:rsidR="009B0A63" w:rsidRDefault="009B0A63" w:rsidP="009B0A63">
      <w:pPr>
        <w:pStyle w:val="Heading3"/>
      </w:pPr>
      <w:bookmarkStart w:id="18" w:name="_Toc207768244"/>
      <w:bookmarkStart w:id="19" w:name="_Toc368912254"/>
      <w:r w:rsidRPr="003602B9">
        <w:t>In Scope</w:t>
      </w:r>
      <w:bookmarkEnd w:id="18"/>
      <w:bookmarkEnd w:id="19"/>
    </w:p>
    <w:p w14:paraId="42845759" w14:textId="368CE676" w:rsidR="00D6163D" w:rsidRDefault="00073F54" w:rsidP="00D6163D">
      <w:pPr>
        <w:pStyle w:val="InfoBlue"/>
        <w:ind w:firstLine="720"/>
        <w:jc w:val="both"/>
      </w:pPr>
      <w:bookmarkStart w:id="20" w:name="_Toc207768245"/>
      <w:bookmarkStart w:id="21" w:name="_Toc368912255"/>
      <w:r>
        <w:rPr>
          <w:rFonts w:ascii="Arial" w:hAnsi="Arial" w:cs="Arial"/>
          <w:i w:val="0"/>
          <w:iCs/>
          <w:color w:val="auto"/>
        </w:rPr>
        <w:t xml:space="preserve">This project </w:t>
      </w:r>
      <w:r w:rsidRPr="001E6AC9">
        <w:rPr>
          <w:rFonts w:ascii="Arial" w:hAnsi="Arial" w:cs="Arial"/>
          <w:i w:val="0"/>
          <w:iCs/>
          <w:color w:val="auto"/>
        </w:rPr>
        <w:t>helps to provide proper information about stocks, that saves the unnecessary expenses on stocks.</w:t>
      </w:r>
      <w:r w:rsidR="00D6163D">
        <w:rPr>
          <w:rFonts w:ascii="Arial" w:hAnsi="Arial" w:cs="Arial"/>
          <w:i w:val="0"/>
          <w:iCs/>
          <w:color w:val="auto"/>
        </w:rPr>
        <w:t xml:space="preserve"> This is a console-based application which helps to manage the stock pf products. According to the info provided by the user. </w:t>
      </w:r>
      <w:r w:rsidR="00D6163D" w:rsidRPr="001E6AC9">
        <w:rPr>
          <w:rFonts w:ascii="Arial" w:hAnsi="Arial" w:cs="Arial"/>
          <w:i w:val="0"/>
          <w:iCs/>
          <w:color w:val="auto"/>
        </w:rPr>
        <w:t xml:space="preserve">Inventory </w:t>
      </w:r>
      <w:r w:rsidR="00D6163D">
        <w:rPr>
          <w:rFonts w:ascii="Arial" w:hAnsi="Arial" w:cs="Arial"/>
          <w:i w:val="0"/>
          <w:iCs/>
          <w:color w:val="auto"/>
        </w:rPr>
        <w:t>analysis</w:t>
      </w:r>
      <w:r w:rsidR="00D6163D" w:rsidRPr="001E6AC9">
        <w:rPr>
          <w:rFonts w:ascii="Arial" w:hAnsi="Arial" w:cs="Arial"/>
          <w:i w:val="0"/>
          <w:iCs/>
          <w:color w:val="auto"/>
        </w:rPr>
        <w:t xml:space="preserve"> helps to improve the productivity of the machines and manpower. </w:t>
      </w:r>
    </w:p>
    <w:p w14:paraId="56C0EFD8" w14:textId="676B3F1B" w:rsidR="009B0A63" w:rsidRDefault="009B0A63" w:rsidP="009B0A63">
      <w:pPr>
        <w:pStyle w:val="Heading3"/>
      </w:pPr>
      <w:r w:rsidRPr="003602B9">
        <w:t>Out of scope</w:t>
      </w:r>
      <w:bookmarkEnd w:id="20"/>
      <w:bookmarkEnd w:id="21"/>
    </w:p>
    <w:p w14:paraId="104BC14C" w14:textId="510D301A" w:rsidR="00632C3B" w:rsidRPr="00081C80" w:rsidRDefault="00073F54" w:rsidP="0032172F">
      <w:pPr>
        <w:pStyle w:val="InfoBlue"/>
        <w:ind w:firstLine="720"/>
        <w:jc w:val="both"/>
        <w:rPr>
          <w:sz w:val="22"/>
          <w:szCs w:val="22"/>
        </w:rPr>
      </w:pPr>
      <w:r w:rsidRPr="00081C80">
        <w:rPr>
          <w:rFonts w:ascii="Arial" w:hAnsi="Arial" w:cs="Arial"/>
          <w:sz w:val="22"/>
          <w:szCs w:val="22"/>
        </w:rPr>
        <w:t xml:space="preserve"> </w:t>
      </w:r>
      <w:r w:rsidRPr="00081C80">
        <w:rPr>
          <w:rFonts w:ascii="Arial" w:hAnsi="Arial" w:cs="Arial"/>
          <w:i w:val="0"/>
          <w:iCs/>
          <w:color w:val="auto"/>
          <w:sz w:val="22"/>
          <w:szCs w:val="22"/>
        </w:rPr>
        <w:t>The scope of Inventory analysis is to manage the stock of the company. it provides proper details of the products what kind of raw material, what are the sizes we require and etc. to the purchasing department. Inventory analysis helps to improve the productivity of the machines and manpower.</w:t>
      </w:r>
      <w:r w:rsidR="00081C80">
        <w:rPr>
          <w:rFonts w:ascii="Arial" w:hAnsi="Arial" w:cs="Arial"/>
          <w:i w:val="0"/>
          <w:iCs/>
          <w:color w:val="auto"/>
          <w:sz w:val="22"/>
          <w:szCs w:val="22"/>
        </w:rPr>
        <w:t xml:space="preserve"> </w:t>
      </w:r>
      <w:r w:rsidRPr="00081C80">
        <w:rPr>
          <w:rFonts w:ascii="Arial" w:hAnsi="Arial" w:cs="Arial"/>
          <w:i w:val="0"/>
          <w:iCs/>
          <w:color w:val="auto"/>
          <w:sz w:val="22"/>
          <w:szCs w:val="22"/>
        </w:rPr>
        <w:t>Inventory analysis helps to improve the profits of the company. it helps to provide proper information about stocks, that saves the unnecessary expenses on stocks.</w:t>
      </w:r>
      <w:r w:rsidRPr="00081C80">
        <w:rPr>
          <w:sz w:val="22"/>
          <w:szCs w:val="22"/>
        </w:rPr>
        <w:t xml:space="preserve"> </w:t>
      </w:r>
    </w:p>
    <w:p w14:paraId="454331C3" w14:textId="10BF8DCA" w:rsidR="009B0A63" w:rsidRDefault="009B0A63" w:rsidP="009B0A63">
      <w:pPr>
        <w:pStyle w:val="Heading2"/>
      </w:pPr>
      <w:bookmarkStart w:id="22" w:name="_Toc207768246"/>
      <w:bookmarkStart w:id="23" w:name="_Toc368912256"/>
      <w:r w:rsidRPr="003602B9">
        <w:t>Functional Overview</w:t>
      </w:r>
      <w:bookmarkEnd w:id="22"/>
      <w:bookmarkEnd w:id="23"/>
    </w:p>
    <w:p w14:paraId="6939C2E5" w14:textId="168E417C" w:rsidR="00D96A7D" w:rsidRPr="00081C80" w:rsidRDefault="00D96A7D" w:rsidP="00D96A7D">
      <w:pPr>
        <w:ind w:left="720" w:firstLine="720"/>
        <w:jc w:val="both"/>
        <w:rPr>
          <w:rFonts w:ascii="Arial" w:hAnsi="Arial" w:cs="Arial"/>
          <w:sz w:val="22"/>
          <w:szCs w:val="22"/>
        </w:rPr>
      </w:pPr>
      <w:r w:rsidRPr="00081C80">
        <w:rPr>
          <w:rFonts w:ascii="Arial" w:hAnsi="Arial" w:cs="Arial"/>
          <w:sz w:val="22"/>
          <w:szCs w:val="22"/>
        </w:rPr>
        <w:t>Inventory management software enables us to increase productivity and efficiency by implementing automated daily manual tasks. This will assist you to maximize the growth of your business. With inventory management software installed, you can set a limit for re-ordering so that stock when drops it gets automatically re-ordered.</w:t>
      </w:r>
      <w:r w:rsidRPr="00081C80">
        <w:rPr>
          <w:sz w:val="22"/>
          <w:szCs w:val="22"/>
        </w:rPr>
        <w:t xml:space="preserve"> </w:t>
      </w:r>
      <w:r w:rsidRPr="00081C80">
        <w:rPr>
          <w:rFonts w:ascii="Arial" w:hAnsi="Arial" w:cs="Arial"/>
          <w:sz w:val="22"/>
          <w:szCs w:val="22"/>
        </w:rPr>
        <w:t>The software makes the process of inventory management a lot easier which saves money and time both. It assists to automate the business processes and guides to make smarter decisions.</w:t>
      </w:r>
    </w:p>
    <w:p w14:paraId="6E46149F" w14:textId="77777777" w:rsidR="00A66A7B" w:rsidRDefault="009B0A63" w:rsidP="00A66A7B">
      <w:pPr>
        <w:pStyle w:val="Heading2"/>
      </w:pPr>
      <w:bookmarkStart w:id="24" w:name="_Toc207768248"/>
      <w:bookmarkStart w:id="25" w:name="_Toc368912257"/>
      <w:r w:rsidRPr="00D96A7D">
        <w:rPr>
          <w:sz w:val="20"/>
          <w:szCs w:val="20"/>
        </w:rPr>
        <w:t>Assumptions</w:t>
      </w:r>
      <w:bookmarkEnd w:id="24"/>
      <w:r w:rsidR="003751D9">
        <w:t>,</w:t>
      </w:r>
      <w:r w:rsidR="007D4C5D">
        <w:t xml:space="preserve"> Dependencies</w:t>
      </w:r>
      <w:r w:rsidR="003751D9">
        <w:t xml:space="preserve"> &amp; Constraints</w:t>
      </w:r>
      <w:bookmarkEnd w:id="25"/>
    </w:p>
    <w:p w14:paraId="58DBCD75" w14:textId="30D5CE98" w:rsidR="00A66A7B" w:rsidRPr="00A66A7B" w:rsidRDefault="00A66A7B" w:rsidP="00A66A7B">
      <w:pPr>
        <w:ind w:left="432"/>
        <w:jc w:val="both"/>
        <w:rPr>
          <w:rFonts w:ascii="Arial" w:hAnsi="Arial" w:cs="Arial"/>
          <w:sz w:val="22"/>
          <w:szCs w:val="22"/>
        </w:rPr>
      </w:pPr>
      <w:r w:rsidRPr="00A66A7B">
        <w:rPr>
          <w:rFonts w:ascii="Arial" w:hAnsi="Arial" w:cs="Arial"/>
          <w:sz w:val="22"/>
          <w:szCs w:val="22"/>
        </w:rPr>
        <w:t>The following assumptions have been made in regards to the development of inventory analysis software:</w:t>
      </w:r>
    </w:p>
    <w:p w14:paraId="34CFB0F4" w14:textId="6BA94C2A" w:rsidR="00A66A7B" w:rsidRDefault="00A66A7B" w:rsidP="00A66A7B">
      <w:pPr>
        <w:pStyle w:val="ListParagraph"/>
        <w:ind w:left="1995"/>
        <w:rPr>
          <w:rFonts w:ascii="Arial" w:hAnsi="Arial" w:cs="Arial"/>
        </w:rPr>
      </w:pPr>
    </w:p>
    <w:p w14:paraId="1EC440C8" w14:textId="3C2BEFB3" w:rsidR="00A66A7B" w:rsidRPr="00D96A7D" w:rsidRDefault="00A66A7B" w:rsidP="00BE54B2">
      <w:pPr>
        <w:pStyle w:val="ListParagraph"/>
        <w:numPr>
          <w:ilvl w:val="0"/>
          <w:numId w:val="6"/>
        </w:numPr>
        <w:rPr>
          <w:rFonts w:ascii="Arial" w:hAnsi="Arial" w:cs="Arial"/>
          <w:sz w:val="20"/>
          <w:szCs w:val="20"/>
        </w:rPr>
      </w:pPr>
      <w:r w:rsidRPr="00D96A7D">
        <w:rPr>
          <w:rFonts w:ascii="Arial" w:hAnsi="Arial" w:cs="Arial"/>
          <w:sz w:val="20"/>
          <w:szCs w:val="20"/>
        </w:rPr>
        <w:t>C source can be compiled on the machines.</w:t>
      </w:r>
    </w:p>
    <w:p w14:paraId="0FFAE9DC" w14:textId="27EA69BA" w:rsidR="00A66A7B" w:rsidRPr="00D96A7D" w:rsidRDefault="00A66A7B" w:rsidP="00BE54B2">
      <w:pPr>
        <w:pStyle w:val="ListParagraph"/>
        <w:numPr>
          <w:ilvl w:val="0"/>
          <w:numId w:val="6"/>
        </w:numPr>
        <w:rPr>
          <w:rFonts w:ascii="Arial" w:hAnsi="Arial" w:cs="Arial"/>
          <w:sz w:val="20"/>
          <w:szCs w:val="20"/>
        </w:rPr>
      </w:pPr>
      <w:r w:rsidRPr="00D96A7D">
        <w:rPr>
          <w:rFonts w:ascii="Arial" w:hAnsi="Arial" w:cs="Arial"/>
          <w:sz w:val="20"/>
          <w:szCs w:val="20"/>
        </w:rPr>
        <w:t>Users with administrator access should be careful in deleting or modifying any information knowingly or unknowingly which will lead the inconsistency of database.</w:t>
      </w:r>
    </w:p>
    <w:p w14:paraId="7C976C62" w14:textId="5D939D0C" w:rsidR="00A66A7B" w:rsidRPr="00D96A7D" w:rsidRDefault="00A66A7B" w:rsidP="00BE54B2">
      <w:pPr>
        <w:pStyle w:val="ListParagraph"/>
        <w:numPr>
          <w:ilvl w:val="0"/>
          <w:numId w:val="6"/>
        </w:numPr>
        <w:rPr>
          <w:rFonts w:ascii="Arial" w:hAnsi="Arial" w:cs="Arial"/>
          <w:sz w:val="20"/>
          <w:szCs w:val="20"/>
        </w:rPr>
      </w:pPr>
      <w:r w:rsidRPr="00D96A7D">
        <w:rPr>
          <w:rFonts w:ascii="Arial" w:hAnsi="Arial" w:cs="Arial"/>
          <w:sz w:val="20"/>
          <w:szCs w:val="20"/>
        </w:rPr>
        <w:t>The files will be loaded in memory, and all CRUD operations will happen in memory, and the data will be committed to files.</w:t>
      </w:r>
    </w:p>
    <w:p w14:paraId="3FA04C98" w14:textId="69F5FEB6" w:rsidR="007D4C5D" w:rsidRPr="007D4C5D" w:rsidRDefault="007D4C5D" w:rsidP="0019538E">
      <w:pPr>
        <w:pStyle w:val="InfoBlue"/>
        <w:jc w:val="both"/>
      </w:pPr>
    </w:p>
    <w:p w14:paraId="03A74288" w14:textId="53E2F43A" w:rsidR="009B0A63" w:rsidRDefault="009B0A63" w:rsidP="00E120EC">
      <w:pPr>
        <w:pStyle w:val="Heading2"/>
      </w:pPr>
      <w:bookmarkStart w:id="26" w:name="_Toc207768249"/>
      <w:bookmarkStart w:id="27" w:name="_Toc368912258"/>
      <w:r w:rsidRPr="003602B9">
        <w:lastRenderedPageBreak/>
        <w:t>Risks</w:t>
      </w:r>
      <w:bookmarkEnd w:id="26"/>
      <w:bookmarkEnd w:id="27"/>
    </w:p>
    <w:p w14:paraId="44C041CB" w14:textId="3DAD3C15" w:rsidR="00B005FA" w:rsidRPr="00E97877" w:rsidRDefault="00B005FA" w:rsidP="00E97877">
      <w:pPr>
        <w:ind w:left="475" w:firstLine="720"/>
        <w:rPr>
          <w:rFonts w:ascii="Arial" w:eastAsia="Arial" w:hAnsi="Arial" w:cs="Arial"/>
          <w:color w:val="000000"/>
          <w:sz w:val="22"/>
          <w:szCs w:val="22"/>
        </w:rPr>
      </w:pPr>
      <w:r>
        <w:rPr>
          <w:rFonts w:ascii="Arial" w:hAnsi="Arial" w:cs="Arial"/>
        </w:rPr>
        <w:t xml:space="preserve">  </w:t>
      </w:r>
      <w:r w:rsidRPr="00E97877">
        <w:rPr>
          <w:rFonts w:ascii="Arial" w:eastAsia="Arial" w:hAnsi="Arial" w:cs="Arial"/>
          <w:color w:val="000000"/>
          <w:sz w:val="22"/>
          <w:szCs w:val="22"/>
        </w:rPr>
        <w:t>The source code needs to be implemented in such a way that it is portable to any machine that can compile and run C programs.</w:t>
      </w:r>
    </w:p>
    <w:p w14:paraId="777CC2AB" w14:textId="3649A1A0" w:rsidR="006B3C2A" w:rsidRDefault="009D4FE0" w:rsidP="006B3C2A">
      <w:pPr>
        <w:pStyle w:val="Heading1"/>
      </w:pPr>
      <w:bookmarkStart w:id="28" w:name="_Toc207768251"/>
      <w:bookmarkStart w:id="29" w:name="_Toc368912259"/>
      <w:r w:rsidRPr="003602B9">
        <w:t>Design Overview</w:t>
      </w:r>
      <w:bookmarkStart w:id="30" w:name="_Toc207768252"/>
      <w:bookmarkEnd w:id="28"/>
      <w:bookmarkEnd w:id="29"/>
    </w:p>
    <w:p w14:paraId="75F8251F" w14:textId="305AFAE2" w:rsidR="00A66A7B" w:rsidRDefault="00A66A7B" w:rsidP="00A66A7B">
      <w:pPr>
        <w:ind w:left="720"/>
        <w:rPr>
          <w:rFonts w:ascii="Arial" w:eastAsia="Arial" w:hAnsi="Arial" w:cs="Arial"/>
        </w:rPr>
      </w:pPr>
      <w:r w:rsidRPr="00D96A7D">
        <w:rPr>
          <w:rFonts w:ascii="Arial" w:eastAsia="Arial" w:hAnsi="Arial" w:cs="Arial"/>
          <w:sz w:val="22"/>
          <w:szCs w:val="22"/>
        </w:rPr>
        <w:t>Operating Environment for the Inventory analysis software is as follows</w:t>
      </w:r>
      <w:r w:rsidRPr="00195540">
        <w:rPr>
          <w:rFonts w:ascii="Arial" w:eastAsia="Arial" w:hAnsi="Arial" w:cs="Arial"/>
        </w:rPr>
        <w:t>:</w:t>
      </w:r>
    </w:p>
    <w:p w14:paraId="2D576E5E" w14:textId="77777777" w:rsidR="00A66A7B" w:rsidRDefault="00A66A7B" w:rsidP="00A66A7B">
      <w:pPr>
        <w:ind w:left="720"/>
        <w:rPr>
          <w:rFonts w:ascii="Arial" w:eastAsia="Arial" w:hAnsi="Arial" w:cs="Arial"/>
        </w:rPr>
      </w:pPr>
    </w:p>
    <w:p w14:paraId="7764EA5F" w14:textId="0E31E3D1" w:rsidR="00A66A7B" w:rsidRDefault="00A66A7B" w:rsidP="00BE54B2">
      <w:pPr>
        <w:pStyle w:val="ListParagraph"/>
        <w:numPr>
          <w:ilvl w:val="0"/>
          <w:numId w:val="7"/>
        </w:numPr>
        <w:rPr>
          <w:rFonts w:ascii="Arial" w:eastAsia="Arial" w:hAnsi="Arial" w:cs="Arial"/>
        </w:rPr>
      </w:pPr>
      <w:r>
        <w:rPr>
          <w:rFonts w:ascii="Arial" w:eastAsia="Arial" w:hAnsi="Arial" w:cs="Arial"/>
        </w:rPr>
        <w:t>Client/server system.</w:t>
      </w:r>
    </w:p>
    <w:p w14:paraId="24B64BAA" w14:textId="77777777" w:rsidR="00A66A7B" w:rsidRPr="00A66A7B" w:rsidRDefault="00A66A7B" w:rsidP="00BE54B2">
      <w:pPr>
        <w:pStyle w:val="ListParagraph"/>
        <w:numPr>
          <w:ilvl w:val="0"/>
          <w:numId w:val="7"/>
        </w:numPr>
        <w:pBdr>
          <w:top w:val="nil"/>
          <w:left w:val="nil"/>
          <w:bottom w:val="nil"/>
          <w:right w:val="nil"/>
          <w:between w:val="nil"/>
        </w:pBdr>
        <w:rPr>
          <w:rFonts w:ascii="Arial" w:eastAsia="Arial" w:hAnsi="Arial" w:cs="Arial"/>
          <w:color w:val="000000"/>
        </w:rPr>
      </w:pPr>
      <w:r w:rsidRPr="00A66A7B">
        <w:rPr>
          <w:rFonts w:ascii="Arial" w:eastAsia="Arial" w:hAnsi="Arial" w:cs="Arial"/>
          <w:color w:val="000000"/>
        </w:rPr>
        <w:t xml:space="preserve">Operating System: Any UNIX Based OS </w:t>
      </w:r>
    </w:p>
    <w:p w14:paraId="41CA5576" w14:textId="1EBD166C" w:rsidR="00A66A7B" w:rsidRPr="00E97877" w:rsidRDefault="00A66A7B" w:rsidP="00BE54B2">
      <w:pPr>
        <w:pStyle w:val="ListParagraph"/>
        <w:numPr>
          <w:ilvl w:val="0"/>
          <w:numId w:val="7"/>
        </w:numPr>
        <w:pBdr>
          <w:top w:val="nil"/>
          <w:left w:val="nil"/>
          <w:bottom w:val="nil"/>
          <w:right w:val="nil"/>
          <w:between w:val="nil"/>
        </w:pBdr>
        <w:rPr>
          <w:rFonts w:ascii="Arial" w:eastAsia="Arial" w:hAnsi="Arial" w:cs="Arial"/>
          <w:color w:val="000000"/>
        </w:rPr>
      </w:pPr>
      <w:r w:rsidRPr="00A66A7B">
        <w:rPr>
          <w:rFonts w:ascii="Arial" w:eastAsia="Arial" w:hAnsi="Arial" w:cs="Arial"/>
          <w:color w:val="000000"/>
        </w:rPr>
        <w:t>Compiler: GCC or similar to compile source code written in C programming language.</w:t>
      </w:r>
    </w:p>
    <w:p w14:paraId="5AAB9AF4" w14:textId="5E7F1296" w:rsidR="006B3C2A" w:rsidRDefault="009D4FE0" w:rsidP="006B3C2A">
      <w:pPr>
        <w:pStyle w:val="Heading2"/>
      </w:pPr>
      <w:bookmarkStart w:id="31" w:name="_Toc368912260"/>
      <w:r w:rsidRPr="003602B9">
        <w:t>Design Objectives</w:t>
      </w:r>
      <w:bookmarkStart w:id="32" w:name="_Toc207768253"/>
      <w:bookmarkEnd w:id="30"/>
      <w:bookmarkEnd w:id="31"/>
    </w:p>
    <w:p w14:paraId="6FF624F9" w14:textId="24283EE8" w:rsidR="00D96A7D" w:rsidRPr="00D96A7D" w:rsidRDefault="00D96A7D" w:rsidP="00D96A7D">
      <w:pPr>
        <w:ind w:left="475"/>
        <w:rPr>
          <w:rFonts w:ascii="Arial" w:hAnsi="Arial" w:cs="Arial"/>
          <w:sz w:val="22"/>
          <w:szCs w:val="22"/>
        </w:rPr>
      </w:pPr>
      <w:r w:rsidRPr="00D96A7D">
        <w:rPr>
          <w:rFonts w:ascii="Arial" w:hAnsi="Arial" w:cs="Arial"/>
          <w:sz w:val="22"/>
          <w:szCs w:val="22"/>
        </w:rPr>
        <w:t>The following are design objectives of inventory analysis software:</w:t>
      </w:r>
    </w:p>
    <w:p w14:paraId="4E6CBF28" w14:textId="50C2AE17" w:rsidR="00D96A7D" w:rsidRPr="00D96A7D" w:rsidRDefault="00D96A7D" w:rsidP="00BE54B2">
      <w:pPr>
        <w:pStyle w:val="ListParagraph"/>
        <w:numPr>
          <w:ilvl w:val="0"/>
          <w:numId w:val="8"/>
        </w:numPr>
        <w:rPr>
          <w:rFonts w:ascii="Arial" w:hAnsi="Arial" w:cs="Arial"/>
        </w:rPr>
      </w:pPr>
      <w:r w:rsidRPr="00D96A7D">
        <w:rPr>
          <w:rFonts w:ascii="Arial" w:hAnsi="Arial" w:cs="Arial"/>
        </w:rPr>
        <w:t xml:space="preserve">To ensure a continuous supply of materials and stock so that production should not suffer at the time of </w:t>
      </w:r>
      <w:proofErr w:type="gramStart"/>
      <w:r w:rsidRPr="00D96A7D">
        <w:rPr>
          <w:rFonts w:ascii="Arial" w:hAnsi="Arial" w:cs="Arial"/>
        </w:rPr>
        <w:t>customers</w:t>
      </w:r>
      <w:proofErr w:type="gramEnd"/>
      <w:r w:rsidRPr="00D96A7D">
        <w:rPr>
          <w:rFonts w:ascii="Arial" w:hAnsi="Arial" w:cs="Arial"/>
        </w:rPr>
        <w:t xml:space="preserve"> demand.</w:t>
      </w:r>
    </w:p>
    <w:p w14:paraId="3CEE3FB7" w14:textId="77777777" w:rsidR="00D96A7D" w:rsidRPr="00D96A7D" w:rsidRDefault="00D96A7D" w:rsidP="00BE54B2">
      <w:pPr>
        <w:pStyle w:val="ListParagraph"/>
        <w:numPr>
          <w:ilvl w:val="0"/>
          <w:numId w:val="8"/>
        </w:numPr>
        <w:rPr>
          <w:rFonts w:ascii="Arial" w:hAnsi="Arial" w:cs="Arial"/>
        </w:rPr>
      </w:pPr>
      <w:r w:rsidRPr="00D96A7D">
        <w:rPr>
          <w:rFonts w:ascii="Arial" w:hAnsi="Arial" w:cs="Arial"/>
        </w:rPr>
        <w:t>To avoid both overstocking and under-stocking of inventory.</w:t>
      </w:r>
    </w:p>
    <w:p w14:paraId="370219EE" w14:textId="2BDBD0E2" w:rsidR="00D96A7D" w:rsidRDefault="00D96A7D" w:rsidP="00BE54B2">
      <w:pPr>
        <w:pStyle w:val="ListParagraph"/>
        <w:numPr>
          <w:ilvl w:val="0"/>
          <w:numId w:val="8"/>
        </w:numPr>
        <w:rPr>
          <w:rFonts w:ascii="Arial" w:hAnsi="Arial" w:cs="Arial"/>
        </w:rPr>
      </w:pPr>
      <w:r w:rsidRPr="00D96A7D">
        <w:rPr>
          <w:rFonts w:ascii="Arial" w:hAnsi="Arial" w:cs="Arial"/>
        </w:rPr>
        <w:t>To maintain the availability of materials whenever and wherever required in enough quantity.</w:t>
      </w:r>
    </w:p>
    <w:p w14:paraId="2AE93702" w14:textId="29EFCA8E" w:rsidR="00D96A7D" w:rsidRDefault="00D96A7D" w:rsidP="00BE54B2">
      <w:pPr>
        <w:pStyle w:val="ListParagraph"/>
        <w:numPr>
          <w:ilvl w:val="0"/>
          <w:numId w:val="8"/>
        </w:numPr>
        <w:rPr>
          <w:rFonts w:ascii="Arial" w:hAnsi="Arial" w:cs="Arial"/>
        </w:rPr>
      </w:pPr>
      <w:r w:rsidRPr="00D96A7D">
        <w:rPr>
          <w:rFonts w:ascii="Arial" w:hAnsi="Arial" w:cs="Arial"/>
        </w:rPr>
        <w:t>To minimize loss through deterioration, pilferage, wastages, and damages.</w:t>
      </w:r>
    </w:p>
    <w:p w14:paraId="60076861" w14:textId="77777777" w:rsidR="00B005FA" w:rsidRPr="00B005FA" w:rsidRDefault="00B005FA" w:rsidP="00BE54B2">
      <w:pPr>
        <w:pStyle w:val="ListParagraph"/>
        <w:numPr>
          <w:ilvl w:val="0"/>
          <w:numId w:val="8"/>
        </w:numPr>
        <w:rPr>
          <w:rFonts w:ascii="Arial" w:hAnsi="Arial" w:cs="Arial"/>
        </w:rPr>
      </w:pPr>
      <w:r w:rsidRPr="00B005FA">
        <w:rPr>
          <w:rFonts w:ascii="Arial" w:hAnsi="Arial" w:cs="Arial"/>
        </w:rPr>
        <w:t>To supply the required material continuously.</w:t>
      </w:r>
    </w:p>
    <w:p w14:paraId="6F3A7CAE" w14:textId="173C2D2E" w:rsidR="00D96A7D" w:rsidRPr="00D96A7D" w:rsidRDefault="00B005FA" w:rsidP="00BE54B2">
      <w:pPr>
        <w:pStyle w:val="ListParagraph"/>
        <w:numPr>
          <w:ilvl w:val="0"/>
          <w:numId w:val="8"/>
        </w:numPr>
        <w:rPr>
          <w:rFonts w:ascii="Arial" w:hAnsi="Arial" w:cs="Arial"/>
        </w:rPr>
      </w:pPr>
      <w:r w:rsidRPr="00B005FA">
        <w:rPr>
          <w:rFonts w:ascii="Arial" w:hAnsi="Arial" w:cs="Arial"/>
        </w:rPr>
        <w:t>To maintain a systematic record of inventory.</w:t>
      </w:r>
    </w:p>
    <w:p w14:paraId="1CC063E1" w14:textId="4984333B" w:rsidR="009D4FE0" w:rsidRDefault="009D4FE0" w:rsidP="006B3C2A">
      <w:pPr>
        <w:pStyle w:val="Heading3"/>
      </w:pPr>
      <w:bookmarkStart w:id="33" w:name="_Toc368912261"/>
      <w:r w:rsidRPr="003602B9">
        <w:t>Recommended Architecture</w:t>
      </w:r>
      <w:bookmarkEnd w:id="32"/>
      <w:bookmarkEnd w:id="33"/>
    </w:p>
    <w:p w14:paraId="1BC4703A" w14:textId="70118666" w:rsidR="00912B13" w:rsidRDefault="00912B13" w:rsidP="00912B13">
      <w:pPr>
        <w:pStyle w:val="InfoBlue"/>
        <w:jc w:val="both"/>
        <w:rPr>
          <w:rFonts w:ascii="Arial" w:hAnsi="Arial" w:cs="Arial"/>
        </w:rPr>
      </w:pPr>
      <w:r w:rsidRPr="00912B13">
        <w:rPr>
          <w:rFonts w:ascii="Arial" w:hAnsi="Arial" w:cs="Arial"/>
        </w:rPr>
        <w:t>[In this section, a document the Recommended System Architecture]</w:t>
      </w:r>
    </w:p>
    <w:p w14:paraId="6B5DEEB6" w14:textId="59617400" w:rsidR="00486D6B" w:rsidRPr="00486D6B" w:rsidRDefault="00486D6B" w:rsidP="00486D6B">
      <w:pPr>
        <w:pStyle w:val="BodyText"/>
        <w:rPr>
          <w:rFonts w:ascii="Arial" w:hAnsi="Arial" w:cs="Arial"/>
        </w:rPr>
      </w:pPr>
      <w:r w:rsidRPr="00486D6B">
        <w:rPr>
          <w:rFonts w:asciiTheme="minorHAnsi" w:hAnsiTheme="minorHAnsi" w:cstheme="minorHAnsi"/>
          <w:b/>
          <w:bCs/>
        </w:rPr>
        <w:t xml:space="preserve">                        </w:t>
      </w:r>
      <w:r>
        <w:rPr>
          <w:rFonts w:ascii="Arial" w:hAnsi="Arial" w:cs="Arial"/>
        </w:rPr>
        <w:t>NA</w:t>
      </w:r>
    </w:p>
    <w:p w14:paraId="5A123178" w14:textId="6406331E" w:rsidR="00ED6EDC" w:rsidRDefault="009D4FE0" w:rsidP="00140A70">
      <w:pPr>
        <w:pStyle w:val="Heading2"/>
      </w:pPr>
      <w:bookmarkStart w:id="34" w:name="_Toc207768255"/>
      <w:bookmarkStart w:id="35" w:name="_Toc368912262"/>
      <w:r w:rsidRPr="003602B9">
        <w:t>Architectural Strategies</w:t>
      </w:r>
      <w:bookmarkStart w:id="36" w:name="_Toc207768256"/>
      <w:bookmarkEnd w:id="34"/>
      <w:bookmarkEnd w:id="35"/>
    </w:p>
    <w:p w14:paraId="05A537F1" w14:textId="05775BE5" w:rsidR="00B005FA" w:rsidRDefault="00B005FA" w:rsidP="00BE54B2">
      <w:pPr>
        <w:numPr>
          <w:ilvl w:val="0"/>
          <w:numId w:val="9"/>
        </w:numPr>
        <w:rPr>
          <w:rFonts w:ascii="Arial" w:eastAsia="Arial" w:hAnsi="Arial" w:cs="Arial"/>
          <w:color w:val="000000"/>
        </w:rPr>
      </w:pPr>
      <w:r>
        <w:rPr>
          <w:rFonts w:ascii="Arial" w:eastAsia="Arial" w:hAnsi="Arial" w:cs="Arial"/>
          <w:color w:val="000000"/>
        </w:rPr>
        <w:t>Create Product: This allows the user to create a product along with relevant fields to the store.</w:t>
      </w:r>
    </w:p>
    <w:p w14:paraId="1CAF7809" w14:textId="58CCCE94" w:rsidR="00B005FA" w:rsidRPr="00590F81" w:rsidRDefault="00B005FA" w:rsidP="00BE54B2">
      <w:pPr>
        <w:numPr>
          <w:ilvl w:val="0"/>
          <w:numId w:val="9"/>
        </w:numPr>
        <w:rPr>
          <w:rFonts w:ascii="Arial" w:eastAsia="Arial" w:hAnsi="Arial" w:cs="Arial"/>
          <w:color w:val="000000"/>
        </w:rPr>
      </w:pPr>
      <w:r>
        <w:rPr>
          <w:rFonts w:ascii="Arial" w:eastAsia="Arial" w:hAnsi="Arial" w:cs="Arial"/>
          <w:color w:val="000000"/>
        </w:rPr>
        <w:t xml:space="preserve">Read </w:t>
      </w:r>
      <w:proofErr w:type="gramStart"/>
      <w:r>
        <w:rPr>
          <w:rFonts w:ascii="Arial" w:eastAsia="Arial" w:hAnsi="Arial" w:cs="Arial"/>
          <w:color w:val="000000"/>
        </w:rPr>
        <w:t>Product :</w:t>
      </w:r>
      <w:proofErr w:type="gramEnd"/>
      <w:r>
        <w:rPr>
          <w:rFonts w:ascii="Arial" w:eastAsia="Arial" w:hAnsi="Arial" w:cs="Arial"/>
          <w:color w:val="000000"/>
        </w:rPr>
        <w:t xml:space="preserve"> This allows the user to read the product details that has been purchased by them.</w:t>
      </w:r>
    </w:p>
    <w:p w14:paraId="44614E9F" w14:textId="1B17D64B" w:rsidR="00B005FA" w:rsidRDefault="00B005FA" w:rsidP="00BE54B2">
      <w:pPr>
        <w:numPr>
          <w:ilvl w:val="0"/>
          <w:numId w:val="9"/>
        </w:numPr>
        <w:rPr>
          <w:rFonts w:ascii="Arial" w:eastAsia="Arial" w:hAnsi="Arial" w:cs="Arial"/>
          <w:color w:val="000000"/>
        </w:rPr>
      </w:pPr>
      <w:r>
        <w:rPr>
          <w:rFonts w:ascii="Arial" w:eastAsia="Arial" w:hAnsi="Arial" w:cs="Arial"/>
          <w:color w:val="000000"/>
        </w:rPr>
        <w:t xml:space="preserve">Display all </w:t>
      </w:r>
      <w:proofErr w:type="gramStart"/>
      <w:r>
        <w:rPr>
          <w:rFonts w:ascii="Arial" w:eastAsia="Arial" w:hAnsi="Arial" w:cs="Arial"/>
          <w:color w:val="000000"/>
        </w:rPr>
        <w:t>products</w:t>
      </w:r>
      <w:r w:rsidR="00590F81">
        <w:rPr>
          <w:rFonts w:ascii="Arial" w:eastAsia="Arial" w:hAnsi="Arial" w:cs="Arial"/>
          <w:color w:val="000000"/>
        </w:rPr>
        <w:t xml:space="preserve"> </w:t>
      </w:r>
      <w:r>
        <w:rPr>
          <w:rFonts w:ascii="Arial" w:eastAsia="Arial" w:hAnsi="Arial" w:cs="Arial"/>
          <w:color w:val="000000"/>
        </w:rPr>
        <w:t>:The</w:t>
      </w:r>
      <w:proofErr w:type="gramEnd"/>
      <w:r>
        <w:rPr>
          <w:rFonts w:ascii="Arial" w:eastAsia="Arial" w:hAnsi="Arial" w:cs="Arial"/>
          <w:color w:val="000000"/>
        </w:rPr>
        <w:t xml:space="preserve"> function displays all the products and their related fields to the users. </w:t>
      </w:r>
    </w:p>
    <w:p w14:paraId="3BFF52F0" w14:textId="46B8EDE3" w:rsidR="00B005FA" w:rsidRDefault="00B005FA" w:rsidP="00BE54B2">
      <w:pPr>
        <w:numPr>
          <w:ilvl w:val="0"/>
          <w:numId w:val="9"/>
        </w:numPr>
        <w:rPr>
          <w:rFonts w:ascii="Arial" w:eastAsia="Arial" w:hAnsi="Arial" w:cs="Arial"/>
          <w:color w:val="000000"/>
        </w:rPr>
      </w:pPr>
      <w:r>
        <w:rPr>
          <w:rFonts w:ascii="Arial" w:eastAsia="Arial" w:hAnsi="Arial" w:cs="Arial"/>
          <w:color w:val="000000"/>
        </w:rPr>
        <w:t xml:space="preserve">Update </w:t>
      </w:r>
      <w:proofErr w:type="gramStart"/>
      <w:r>
        <w:rPr>
          <w:rFonts w:ascii="Arial" w:eastAsia="Arial" w:hAnsi="Arial" w:cs="Arial"/>
          <w:color w:val="000000"/>
        </w:rPr>
        <w:t>Product :</w:t>
      </w:r>
      <w:proofErr w:type="gramEnd"/>
      <w:r>
        <w:rPr>
          <w:rFonts w:ascii="Arial" w:eastAsia="Arial" w:hAnsi="Arial" w:cs="Arial"/>
          <w:color w:val="000000"/>
        </w:rPr>
        <w:t xml:space="preserve"> </w:t>
      </w:r>
      <w:r w:rsidR="00590F81">
        <w:rPr>
          <w:rFonts w:ascii="Arial" w:eastAsia="Arial" w:hAnsi="Arial" w:cs="Arial"/>
          <w:color w:val="000000"/>
        </w:rPr>
        <w:t xml:space="preserve">It </w:t>
      </w:r>
      <w:r>
        <w:rPr>
          <w:rFonts w:ascii="Arial" w:eastAsia="Arial" w:hAnsi="Arial" w:cs="Arial"/>
          <w:color w:val="000000"/>
        </w:rPr>
        <w:t>update the contents of a selected product.</w:t>
      </w:r>
    </w:p>
    <w:p w14:paraId="5CA372C8" w14:textId="1EFC42F0" w:rsidR="00B005FA" w:rsidRDefault="00590F81" w:rsidP="00BE54B2">
      <w:pPr>
        <w:numPr>
          <w:ilvl w:val="0"/>
          <w:numId w:val="9"/>
        </w:numPr>
        <w:rPr>
          <w:rFonts w:ascii="Arial" w:eastAsia="Arial" w:hAnsi="Arial" w:cs="Arial"/>
          <w:color w:val="000000"/>
        </w:rPr>
      </w:pPr>
      <w:r>
        <w:rPr>
          <w:rFonts w:ascii="Arial" w:eastAsia="Arial" w:hAnsi="Arial" w:cs="Arial"/>
          <w:color w:val="000000"/>
        </w:rPr>
        <w:t xml:space="preserve">Delete </w:t>
      </w:r>
      <w:proofErr w:type="gramStart"/>
      <w:r>
        <w:rPr>
          <w:rFonts w:ascii="Arial" w:eastAsia="Arial" w:hAnsi="Arial" w:cs="Arial"/>
          <w:color w:val="000000"/>
        </w:rPr>
        <w:t>Product :</w:t>
      </w:r>
      <w:proofErr w:type="gramEnd"/>
      <w:r>
        <w:rPr>
          <w:rFonts w:ascii="Arial" w:eastAsia="Arial" w:hAnsi="Arial" w:cs="Arial"/>
          <w:color w:val="000000"/>
        </w:rPr>
        <w:t xml:space="preserve"> It deletes the product that is not needed by checking the expiry dates and damages.</w:t>
      </w:r>
    </w:p>
    <w:p w14:paraId="5CE3E2BC" w14:textId="1E5C3F78" w:rsidR="00B005FA" w:rsidRPr="00B005FA" w:rsidRDefault="00B005FA" w:rsidP="00590F81">
      <w:pPr>
        <w:ind w:left="720"/>
        <w:jc w:val="both"/>
        <w:rPr>
          <w:rFonts w:ascii="Arial" w:hAnsi="Arial" w:cs="Arial"/>
        </w:rPr>
      </w:pPr>
    </w:p>
    <w:p w14:paraId="3DD1B498" w14:textId="250B45F8" w:rsidR="00AD0765" w:rsidRDefault="009D4FE0" w:rsidP="00AD0765">
      <w:pPr>
        <w:pStyle w:val="Heading3"/>
      </w:pPr>
      <w:bookmarkStart w:id="37" w:name="_Toc368912263"/>
      <w:r w:rsidRPr="003602B9">
        <w:t>Design Alternative</w:t>
      </w:r>
      <w:bookmarkStart w:id="38" w:name="_Toc207768258"/>
      <w:bookmarkEnd w:id="36"/>
      <w:bookmarkEnd w:id="37"/>
    </w:p>
    <w:p w14:paraId="3C8808B8" w14:textId="7A99457B" w:rsidR="00A804FE" w:rsidRPr="00DD1E81" w:rsidRDefault="00A804FE" w:rsidP="00A804FE">
      <w:pPr>
        <w:ind w:left="720"/>
        <w:rPr>
          <w:rFonts w:ascii="Arial" w:hAnsi="Arial" w:cs="Arial"/>
          <w:sz w:val="22"/>
          <w:szCs w:val="22"/>
        </w:rPr>
      </w:pPr>
      <w:r w:rsidRPr="00DD1E81">
        <w:rPr>
          <w:rFonts w:ascii="Arial" w:hAnsi="Arial" w:cs="Arial"/>
          <w:sz w:val="22"/>
          <w:szCs w:val="22"/>
        </w:rPr>
        <w:t xml:space="preserve">The project uses a database to establish a connection between the user and admin for </w:t>
      </w:r>
      <w:r w:rsidR="00E97877">
        <w:rPr>
          <w:rFonts w:ascii="Arial" w:hAnsi="Arial" w:cs="Arial"/>
          <w:sz w:val="22"/>
          <w:szCs w:val="22"/>
        </w:rPr>
        <w:t>accessing and storing the data.</w:t>
      </w:r>
    </w:p>
    <w:p w14:paraId="6560256D" w14:textId="7748E6B9" w:rsidR="00AD0765" w:rsidRDefault="009D4FE0" w:rsidP="00AD0765">
      <w:pPr>
        <w:pStyle w:val="Heading3"/>
      </w:pPr>
      <w:bookmarkStart w:id="39" w:name="_Toc368912264"/>
      <w:r w:rsidRPr="003602B9">
        <w:t>Reuse of Existing Common Services/Utilities</w:t>
      </w:r>
      <w:bookmarkStart w:id="40" w:name="_Toc207768259"/>
      <w:bookmarkEnd w:id="38"/>
      <w:bookmarkEnd w:id="39"/>
    </w:p>
    <w:p w14:paraId="42C84DDA" w14:textId="7533B929" w:rsidR="00A804FE" w:rsidRPr="00DD1E81" w:rsidRDefault="00A804FE" w:rsidP="00A804FE">
      <w:pPr>
        <w:ind w:left="547"/>
        <w:rPr>
          <w:sz w:val="22"/>
          <w:szCs w:val="22"/>
        </w:rPr>
      </w:pPr>
      <w:r>
        <w:rPr>
          <w:rFonts w:ascii="Arial" w:hAnsi="Arial" w:cs="Arial"/>
        </w:rPr>
        <w:t xml:space="preserve">   </w:t>
      </w:r>
      <w:r w:rsidRPr="00DD1E81">
        <w:rPr>
          <w:rFonts w:ascii="Arial" w:hAnsi="Arial" w:cs="Arial"/>
          <w:sz w:val="22"/>
          <w:szCs w:val="22"/>
        </w:rPr>
        <w:t>Th</w:t>
      </w:r>
      <w:r w:rsidR="000E16B7">
        <w:rPr>
          <w:rFonts w:ascii="Arial" w:hAnsi="Arial" w:cs="Arial"/>
          <w:sz w:val="22"/>
          <w:szCs w:val="22"/>
        </w:rPr>
        <w:t>is p</w:t>
      </w:r>
      <w:r w:rsidRPr="00DD1E81">
        <w:rPr>
          <w:rFonts w:ascii="Arial" w:hAnsi="Arial" w:cs="Arial"/>
          <w:sz w:val="22"/>
          <w:szCs w:val="22"/>
        </w:rPr>
        <w:t>roject does not reuse any new common services or alternatives</w:t>
      </w:r>
      <w:r w:rsidRPr="00DD1E81">
        <w:rPr>
          <w:sz w:val="22"/>
          <w:szCs w:val="22"/>
        </w:rPr>
        <w:t>.</w:t>
      </w:r>
    </w:p>
    <w:p w14:paraId="7A4E8589" w14:textId="3610A787" w:rsidR="00AD0765" w:rsidRDefault="009D4FE0" w:rsidP="00AD0765">
      <w:pPr>
        <w:pStyle w:val="Heading3"/>
      </w:pPr>
      <w:bookmarkStart w:id="41" w:name="_Toc368912265"/>
      <w:r w:rsidRPr="003602B9">
        <w:lastRenderedPageBreak/>
        <w:t>Creation of New Common Services/Utilities</w:t>
      </w:r>
      <w:bookmarkStart w:id="42" w:name="_Toc207768260"/>
      <w:bookmarkEnd w:id="40"/>
      <w:bookmarkEnd w:id="41"/>
    </w:p>
    <w:p w14:paraId="37F7B026" w14:textId="1AAB3EF4" w:rsidR="00A804FE" w:rsidRPr="00A804FE" w:rsidRDefault="00A804FE" w:rsidP="00A804FE">
      <w:pPr>
        <w:ind w:left="720"/>
        <w:rPr>
          <w:rFonts w:ascii="Arial" w:hAnsi="Arial" w:cs="Arial"/>
        </w:rPr>
      </w:pPr>
      <w:r w:rsidRPr="00DD1E81">
        <w:rPr>
          <w:rFonts w:ascii="Arial" w:hAnsi="Arial" w:cs="Arial"/>
          <w:sz w:val="22"/>
          <w:szCs w:val="22"/>
        </w:rPr>
        <w:t>The project does not create or use any creation or any new common services or utilities</w:t>
      </w:r>
      <w:r w:rsidRPr="00A804FE">
        <w:rPr>
          <w:rFonts w:ascii="Arial" w:hAnsi="Arial" w:cs="Arial"/>
        </w:rPr>
        <w:t>.</w:t>
      </w:r>
    </w:p>
    <w:p w14:paraId="297E4E96" w14:textId="7C84BC6E" w:rsidR="00AD0765" w:rsidRDefault="009D4FE0" w:rsidP="00AD0765">
      <w:pPr>
        <w:pStyle w:val="Heading3"/>
      </w:pPr>
      <w:bookmarkStart w:id="43" w:name="_Toc368912266"/>
      <w:r w:rsidRPr="003602B9">
        <w:t>User Interface Paradigms</w:t>
      </w:r>
      <w:bookmarkStart w:id="44" w:name="_Toc207768263"/>
      <w:bookmarkEnd w:id="42"/>
      <w:bookmarkEnd w:id="43"/>
    </w:p>
    <w:p w14:paraId="0B3DC937" w14:textId="369AE517" w:rsidR="00590F81" w:rsidRPr="00DD1E81" w:rsidRDefault="00590F81" w:rsidP="00BE54B2">
      <w:pPr>
        <w:numPr>
          <w:ilvl w:val="1"/>
          <w:numId w:val="10"/>
        </w:numPr>
        <w:tabs>
          <w:tab w:val="left" w:pos="1140"/>
        </w:tabs>
        <w:rPr>
          <w:rFonts w:ascii="Arial" w:eastAsia="Arial" w:hAnsi="Arial" w:cs="Arial"/>
          <w:color w:val="000000"/>
          <w:sz w:val="22"/>
          <w:szCs w:val="22"/>
        </w:rPr>
      </w:pPr>
      <w:r w:rsidRPr="00DD1E81">
        <w:rPr>
          <w:rFonts w:ascii="Arial" w:eastAsia="Arial" w:hAnsi="Arial" w:cs="Arial"/>
          <w:color w:val="000000"/>
          <w:sz w:val="22"/>
          <w:szCs w:val="22"/>
        </w:rPr>
        <w:t>CLI: The application uses Command Line Interface to accept console commands by users and perform the needful functions.</w:t>
      </w:r>
    </w:p>
    <w:p w14:paraId="6F538403" w14:textId="5DC03F1B" w:rsidR="00A804FE" w:rsidRPr="00DD1E81" w:rsidRDefault="00A804FE" w:rsidP="00BE54B2">
      <w:pPr>
        <w:numPr>
          <w:ilvl w:val="1"/>
          <w:numId w:val="10"/>
        </w:numPr>
        <w:tabs>
          <w:tab w:val="left" w:pos="1140"/>
        </w:tabs>
        <w:rPr>
          <w:rFonts w:ascii="Arial" w:eastAsia="Arial" w:hAnsi="Arial" w:cs="Arial"/>
          <w:color w:val="000000"/>
          <w:sz w:val="22"/>
          <w:szCs w:val="22"/>
        </w:rPr>
      </w:pPr>
      <w:r w:rsidRPr="00DD1E81">
        <w:rPr>
          <w:rFonts w:ascii="Arial" w:eastAsia="Arial" w:hAnsi="Arial" w:cs="Arial"/>
          <w:color w:val="000000"/>
          <w:sz w:val="22"/>
          <w:szCs w:val="22"/>
        </w:rPr>
        <w:t>Desktop or a Linux machine with internet connection.</w:t>
      </w:r>
    </w:p>
    <w:p w14:paraId="36A7A469" w14:textId="04C1B7A9" w:rsidR="00AD0765" w:rsidRDefault="009D4FE0" w:rsidP="00AD0765">
      <w:pPr>
        <w:pStyle w:val="Heading3"/>
      </w:pPr>
      <w:bookmarkStart w:id="45" w:name="_Toc368912267"/>
      <w:r w:rsidRPr="003602B9">
        <w:t>System Interface Paradigms</w:t>
      </w:r>
      <w:bookmarkStart w:id="46" w:name="_Toc207768264"/>
      <w:bookmarkEnd w:id="44"/>
      <w:bookmarkEnd w:id="45"/>
    </w:p>
    <w:p w14:paraId="5D81A37E" w14:textId="3341E545" w:rsidR="00590F81" w:rsidRPr="00DD1E81" w:rsidRDefault="00590F81" w:rsidP="00BE54B2">
      <w:pPr>
        <w:numPr>
          <w:ilvl w:val="0"/>
          <w:numId w:val="11"/>
        </w:numPr>
        <w:rPr>
          <w:rFonts w:ascii="Arial" w:eastAsia="Arial" w:hAnsi="Arial" w:cs="Arial"/>
          <w:color w:val="000000"/>
          <w:sz w:val="22"/>
          <w:szCs w:val="22"/>
        </w:rPr>
      </w:pPr>
      <w:r w:rsidRPr="00DD1E81">
        <w:rPr>
          <w:rFonts w:ascii="Arial" w:eastAsia="Arial" w:hAnsi="Arial" w:cs="Arial"/>
          <w:color w:val="000000"/>
          <w:sz w:val="22"/>
          <w:szCs w:val="22"/>
        </w:rPr>
        <w:t xml:space="preserve">64bit Machine capable of running UNIX based operating system. </w:t>
      </w:r>
    </w:p>
    <w:p w14:paraId="02056894" w14:textId="5AF6D1D0" w:rsidR="00A804FE" w:rsidRPr="00DD1E81" w:rsidRDefault="00A804FE" w:rsidP="00BE54B2">
      <w:pPr>
        <w:numPr>
          <w:ilvl w:val="0"/>
          <w:numId w:val="11"/>
        </w:numPr>
        <w:rPr>
          <w:rFonts w:ascii="Arial" w:eastAsia="Arial" w:hAnsi="Arial" w:cs="Arial"/>
          <w:color w:val="000000"/>
          <w:sz w:val="22"/>
          <w:szCs w:val="22"/>
        </w:rPr>
      </w:pPr>
      <w:r w:rsidRPr="00DD1E81">
        <w:rPr>
          <w:rFonts w:ascii="Arial" w:eastAsia="Arial" w:hAnsi="Arial" w:cs="Arial"/>
          <w:color w:val="000000"/>
          <w:sz w:val="22"/>
          <w:szCs w:val="22"/>
        </w:rPr>
        <w:t>Linux Kernel version – 4.4.0-1904]-Microsoft</w:t>
      </w:r>
      <w:r w:rsidR="00DD1E81" w:rsidRPr="00DD1E81">
        <w:rPr>
          <w:rFonts w:ascii="Arial" w:eastAsia="Arial" w:hAnsi="Arial" w:cs="Arial"/>
          <w:color w:val="000000"/>
          <w:sz w:val="22"/>
          <w:szCs w:val="22"/>
        </w:rPr>
        <w:t>.</w:t>
      </w:r>
    </w:p>
    <w:p w14:paraId="49DC05E3" w14:textId="5B9F21E9" w:rsidR="00DD1E81" w:rsidRPr="00DD1E81" w:rsidRDefault="00DD1E81" w:rsidP="00BE54B2">
      <w:pPr>
        <w:numPr>
          <w:ilvl w:val="0"/>
          <w:numId w:val="11"/>
        </w:numPr>
        <w:rPr>
          <w:rFonts w:ascii="Arial" w:eastAsia="Arial" w:hAnsi="Arial" w:cs="Arial"/>
          <w:color w:val="000000"/>
          <w:sz w:val="22"/>
          <w:szCs w:val="22"/>
        </w:rPr>
      </w:pPr>
      <w:r w:rsidRPr="00DD1E81">
        <w:rPr>
          <w:rFonts w:ascii="Arial" w:eastAsia="Arial" w:hAnsi="Arial" w:cs="Arial"/>
          <w:color w:val="000000"/>
          <w:sz w:val="22"/>
          <w:szCs w:val="22"/>
        </w:rPr>
        <w:t>Bash shell – x86_64 GNU/Linux.</w:t>
      </w:r>
    </w:p>
    <w:p w14:paraId="3CC835D2" w14:textId="1C9418AC" w:rsidR="005E7584" w:rsidRDefault="009D4FE0" w:rsidP="00FD12E4">
      <w:pPr>
        <w:pStyle w:val="Heading3"/>
      </w:pPr>
      <w:bookmarkStart w:id="47" w:name="_Toc368912268"/>
      <w:r w:rsidRPr="003602B9">
        <w:t xml:space="preserve">Error Detection </w:t>
      </w:r>
      <w:bookmarkStart w:id="48" w:name="_Toc361156523"/>
      <w:bookmarkStart w:id="49" w:name="_Toc207768265"/>
      <w:bookmarkEnd w:id="46"/>
      <w:r w:rsidR="005E7584">
        <w:t>/ Exceptional Handling</w:t>
      </w:r>
      <w:bookmarkEnd w:id="47"/>
      <w:bookmarkEnd w:id="48"/>
    </w:p>
    <w:p w14:paraId="7883345B" w14:textId="4D0F60EF" w:rsidR="00DD1E81" w:rsidRPr="00DD1E81" w:rsidRDefault="00DD1E81" w:rsidP="00BE54B2">
      <w:pPr>
        <w:pStyle w:val="ListParagraph"/>
        <w:numPr>
          <w:ilvl w:val="0"/>
          <w:numId w:val="12"/>
        </w:numPr>
        <w:rPr>
          <w:rFonts w:ascii="Arial" w:hAnsi="Arial" w:cs="Arial"/>
        </w:rPr>
      </w:pPr>
      <w:r w:rsidRPr="00DD1E81">
        <w:rPr>
          <w:rFonts w:ascii="Arial" w:hAnsi="Arial" w:cs="Arial"/>
        </w:rPr>
        <w:t>Error detection in all phases of client connection to the server will be provided.</w:t>
      </w:r>
    </w:p>
    <w:p w14:paraId="62068B7C" w14:textId="13E33E8A" w:rsidR="00DD1E81" w:rsidRPr="00DD1E81" w:rsidRDefault="00DD1E81" w:rsidP="00BE54B2">
      <w:pPr>
        <w:pStyle w:val="ListParagraph"/>
        <w:numPr>
          <w:ilvl w:val="0"/>
          <w:numId w:val="12"/>
        </w:numPr>
        <w:rPr>
          <w:rFonts w:ascii="Arial" w:hAnsi="Arial" w:cs="Arial"/>
        </w:rPr>
      </w:pPr>
      <w:r w:rsidRPr="00DD1E81">
        <w:rPr>
          <w:rFonts w:ascii="Arial" w:hAnsi="Arial" w:cs="Arial"/>
        </w:rPr>
        <w:t xml:space="preserve">Four levels of debug log messages will be included </w:t>
      </w:r>
      <w:proofErr w:type="gramStart"/>
      <w:r w:rsidRPr="00DD1E81">
        <w:rPr>
          <w:rFonts w:ascii="Arial" w:hAnsi="Arial" w:cs="Arial"/>
        </w:rPr>
        <w:t>like  FATA</w:t>
      </w:r>
      <w:proofErr w:type="gramEnd"/>
      <w:r w:rsidRPr="00DD1E81">
        <w:rPr>
          <w:rFonts w:ascii="Arial" w:hAnsi="Arial" w:cs="Arial"/>
        </w:rPr>
        <w:t>, INFO, WARNING &amp; DEBUG.</w:t>
      </w:r>
    </w:p>
    <w:p w14:paraId="0FE2F8C5" w14:textId="32EB8BE7" w:rsidR="00DD1E81" w:rsidRPr="00DD1E81" w:rsidRDefault="00DD1E81" w:rsidP="00BE54B2">
      <w:pPr>
        <w:pStyle w:val="ListParagraph"/>
        <w:numPr>
          <w:ilvl w:val="0"/>
          <w:numId w:val="12"/>
        </w:numPr>
        <w:rPr>
          <w:rFonts w:ascii="Arial" w:hAnsi="Arial" w:cs="Arial"/>
        </w:rPr>
      </w:pPr>
      <w:r w:rsidRPr="00DD1E81">
        <w:rPr>
          <w:rFonts w:ascii="Arial" w:hAnsi="Arial" w:cs="Arial"/>
        </w:rPr>
        <w:t>Appropriate error messages for file handling will also be included.</w:t>
      </w:r>
    </w:p>
    <w:p w14:paraId="2398946B" w14:textId="55DF85EB" w:rsidR="00AD0765" w:rsidRDefault="009D4FE0" w:rsidP="00FD12E4">
      <w:pPr>
        <w:pStyle w:val="Heading3"/>
      </w:pPr>
      <w:bookmarkStart w:id="50" w:name="_Toc368912269"/>
      <w:r w:rsidRPr="003602B9">
        <w:t>Memory Management</w:t>
      </w:r>
      <w:bookmarkStart w:id="51" w:name="_Toc207768266"/>
      <w:bookmarkEnd w:id="49"/>
      <w:bookmarkEnd w:id="50"/>
    </w:p>
    <w:p w14:paraId="7B215DB6" w14:textId="3A4BC57D" w:rsidR="00DD1E81" w:rsidRPr="00DD1E81" w:rsidRDefault="00DD1E81" w:rsidP="00DD1E81">
      <w:pPr>
        <w:ind w:left="720"/>
        <w:rPr>
          <w:rFonts w:ascii="Arial" w:hAnsi="Arial" w:cs="Arial"/>
        </w:rPr>
      </w:pPr>
      <w:r w:rsidRPr="00DD1E81">
        <w:rPr>
          <w:rFonts w:ascii="Arial" w:hAnsi="Arial" w:cs="Arial"/>
        </w:rPr>
        <w:t xml:space="preserve">  </w:t>
      </w:r>
      <w:r w:rsidR="00883470">
        <w:rPr>
          <w:rFonts w:ascii="Arial" w:hAnsi="Arial" w:cs="Arial"/>
        </w:rPr>
        <w:t>We store the user data and product data in files.</w:t>
      </w:r>
    </w:p>
    <w:p w14:paraId="3F73C61F" w14:textId="77777777" w:rsidR="00AD0765" w:rsidRDefault="009D4FE0" w:rsidP="00FD12E4">
      <w:pPr>
        <w:pStyle w:val="Heading3"/>
      </w:pPr>
      <w:bookmarkStart w:id="52" w:name="_Toc368912270"/>
      <w:r w:rsidRPr="003602B9">
        <w:t>Performance</w:t>
      </w:r>
      <w:bookmarkStart w:id="53" w:name="_Toc207768267"/>
      <w:bookmarkEnd w:id="51"/>
      <w:bookmarkEnd w:id="52"/>
    </w:p>
    <w:p w14:paraId="5784671B" w14:textId="36D8208D" w:rsidR="00272E71" w:rsidRPr="00E83456" w:rsidRDefault="00590F81" w:rsidP="00E83456">
      <w:pPr>
        <w:spacing w:line="236" w:lineRule="auto"/>
        <w:ind w:left="520" w:right="1140"/>
        <w:jc w:val="both"/>
        <w:rPr>
          <w:rFonts w:ascii="Arial" w:hAnsi="Arial" w:cs="Arial"/>
          <w:sz w:val="24"/>
          <w:szCs w:val="24"/>
        </w:rPr>
      </w:pPr>
      <w:r w:rsidRPr="00E83456">
        <w:rPr>
          <w:rFonts w:ascii="Arial" w:eastAsia="Arial" w:hAnsi="Arial" w:cs="Arial"/>
          <w:sz w:val="22"/>
          <w:szCs w:val="22"/>
        </w:rPr>
        <w:t>The Application is developed to run on UNIX based systems. As long as the machine can run the operating system along with the necessary dependencies without any flaws there are no additional requirements.</w:t>
      </w:r>
      <w:r w:rsidR="00E83456" w:rsidRPr="00E83456">
        <w:rPr>
          <w:sz w:val="24"/>
          <w:szCs w:val="24"/>
        </w:rPr>
        <w:t xml:space="preserve"> </w:t>
      </w:r>
    </w:p>
    <w:p w14:paraId="0D745A77" w14:textId="6DDC73DB" w:rsidR="00AD0765" w:rsidRDefault="009D4FE0" w:rsidP="00FD12E4">
      <w:pPr>
        <w:pStyle w:val="Heading3"/>
      </w:pPr>
      <w:bookmarkStart w:id="54" w:name="_Toc368912271"/>
      <w:r w:rsidRPr="003602B9">
        <w:t>Security</w:t>
      </w:r>
      <w:bookmarkStart w:id="55" w:name="_Toc207768271"/>
      <w:bookmarkEnd w:id="53"/>
      <w:bookmarkEnd w:id="54"/>
    </w:p>
    <w:p w14:paraId="3D5584FB" w14:textId="352A8D5C" w:rsidR="00590F81" w:rsidRPr="00E97877" w:rsidRDefault="00590F81" w:rsidP="00E97877">
      <w:pPr>
        <w:pBdr>
          <w:top w:val="nil"/>
          <w:left w:val="nil"/>
          <w:bottom w:val="nil"/>
          <w:right w:val="nil"/>
          <w:between w:val="nil"/>
        </w:pBdr>
        <w:ind w:left="720"/>
        <w:jc w:val="both"/>
        <w:rPr>
          <w:rFonts w:ascii="Arial" w:eastAsia="Arial" w:hAnsi="Arial" w:cs="Arial"/>
          <w:color w:val="000000"/>
        </w:rPr>
      </w:pPr>
      <w:r w:rsidRPr="00590F81">
        <w:rPr>
          <w:rFonts w:ascii="Arial" w:eastAsia="Arial" w:hAnsi="Arial" w:cs="Arial"/>
          <w:color w:val="000000"/>
        </w:rPr>
        <w:t>The security requirements deal with the primary security. The software should be handled only by the administrator and authorized users.</w:t>
      </w:r>
      <w:r w:rsidRPr="00590F81">
        <w:rPr>
          <w:rFonts w:ascii="Arial" w:eastAsia="Arial" w:hAnsi="Arial" w:cs="Arial"/>
          <w:color w:val="222222"/>
          <w:highlight w:val="white"/>
        </w:rPr>
        <w:t xml:space="preserve"> </w:t>
      </w:r>
      <w:r>
        <w:rPr>
          <w:rFonts w:ascii="Arial" w:eastAsia="Arial" w:hAnsi="Arial" w:cs="Arial"/>
          <w:color w:val="222222"/>
          <w:highlight w:val="white"/>
        </w:rPr>
        <w:t xml:space="preserve">The Inventory analysis contains a set of basic functions for </w:t>
      </w:r>
      <w:r w:rsidR="00C379DF">
        <w:rPr>
          <w:rFonts w:ascii="Arial" w:eastAsia="Arial" w:hAnsi="Arial" w:cs="Arial"/>
          <w:color w:val="222222"/>
          <w:highlight w:val="white"/>
        </w:rPr>
        <w:t xml:space="preserve">creating, </w:t>
      </w:r>
      <w:r>
        <w:rPr>
          <w:rFonts w:ascii="Arial" w:eastAsia="Arial" w:hAnsi="Arial" w:cs="Arial"/>
          <w:color w:val="222222"/>
          <w:highlight w:val="white"/>
        </w:rPr>
        <w:t>adding</w:t>
      </w:r>
      <w:r w:rsidR="00C379DF">
        <w:rPr>
          <w:rFonts w:ascii="Arial" w:eastAsia="Arial" w:hAnsi="Arial" w:cs="Arial"/>
          <w:color w:val="222222"/>
          <w:highlight w:val="white"/>
        </w:rPr>
        <w:t xml:space="preserve">, deleting and </w:t>
      </w:r>
      <w:r>
        <w:rPr>
          <w:rFonts w:ascii="Arial" w:eastAsia="Arial" w:hAnsi="Arial" w:cs="Arial"/>
          <w:color w:val="222222"/>
          <w:highlight w:val="white"/>
        </w:rPr>
        <w:t xml:space="preserve">updating new </w:t>
      </w:r>
      <w:r w:rsidR="00E97877">
        <w:rPr>
          <w:rFonts w:ascii="Arial" w:eastAsia="Arial" w:hAnsi="Arial" w:cs="Arial"/>
          <w:color w:val="222222"/>
          <w:highlight w:val="white"/>
        </w:rPr>
        <w:t>products.</w:t>
      </w:r>
      <w:r>
        <w:rPr>
          <w:rFonts w:ascii="Arial" w:eastAsia="Arial" w:hAnsi="Arial" w:cs="Arial"/>
          <w:color w:val="222222"/>
          <w:highlight w:val="white"/>
        </w:rPr>
        <w:t xml:space="preserve"> </w:t>
      </w:r>
    </w:p>
    <w:p w14:paraId="1D949CE4" w14:textId="73A4714F" w:rsidR="00AD0765" w:rsidRDefault="009D4FE0" w:rsidP="00FD12E4">
      <w:pPr>
        <w:pStyle w:val="Heading3"/>
      </w:pPr>
      <w:bookmarkStart w:id="56" w:name="_Toc368912272"/>
      <w:r w:rsidRPr="00272E71">
        <w:t>Concurrency and Synchronization</w:t>
      </w:r>
      <w:bookmarkStart w:id="57" w:name="_Toc207768272"/>
      <w:bookmarkEnd w:id="55"/>
      <w:bookmarkEnd w:id="56"/>
    </w:p>
    <w:p w14:paraId="6977AA7B" w14:textId="783C88C1" w:rsidR="00F10AA7" w:rsidRPr="00C379DF" w:rsidRDefault="000E16B7" w:rsidP="0032172F">
      <w:pPr>
        <w:ind w:left="504" w:firstLine="216"/>
        <w:rPr>
          <w:rFonts w:ascii="Arial" w:hAnsi="Arial" w:cs="Arial"/>
        </w:rPr>
      </w:pPr>
      <w:r>
        <w:rPr>
          <w:rFonts w:ascii="Arial" w:hAnsi="Arial" w:cs="Arial"/>
        </w:rPr>
        <w:t>NA</w:t>
      </w:r>
    </w:p>
    <w:p w14:paraId="44CB258F" w14:textId="109BD2C2" w:rsidR="00AD0765" w:rsidRDefault="009D4FE0" w:rsidP="00FD12E4">
      <w:pPr>
        <w:pStyle w:val="Heading3"/>
      </w:pPr>
      <w:bookmarkStart w:id="58" w:name="_Toc368912273"/>
      <w:r w:rsidRPr="003602B9">
        <w:t>Housekeeping and Maintenanc</w:t>
      </w:r>
      <w:bookmarkStart w:id="59" w:name="_Toc207768273"/>
      <w:bookmarkEnd w:id="57"/>
      <w:r w:rsidR="00AD0765">
        <w:t>e</w:t>
      </w:r>
      <w:bookmarkEnd w:id="58"/>
    </w:p>
    <w:p w14:paraId="44F12010" w14:textId="3E144493" w:rsidR="00F10AA7" w:rsidRPr="003B6077" w:rsidRDefault="00F10AA7" w:rsidP="00BE54B2">
      <w:pPr>
        <w:pStyle w:val="ListParagraph"/>
        <w:numPr>
          <w:ilvl w:val="0"/>
          <w:numId w:val="13"/>
        </w:numPr>
        <w:rPr>
          <w:rFonts w:ascii="Arial" w:hAnsi="Arial" w:cs="Arial"/>
        </w:rPr>
      </w:pPr>
      <w:r w:rsidRPr="003B6077">
        <w:rPr>
          <w:rFonts w:ascii="Arial" w:hAnsi="Arial" w:cs="Arial"/>
        </w:rPr>
        <w:t>It supports production.</w:t>
      </w:r>
    </w:p>
    <w:p w14:paraId="2A97905F" w14:textId="7B79DF58" w:rsidR="00F10AA7" w:rsidRPr="003B6077" w:rsidRDefault="003B6077" w:rsidP="00BE54B2">
      <w:pPr>
        <w:pStyle w:val="ListParagraph"/>
        <w:numPr>
          <w:ilvl w:val="0"/>
          <w:numId w:val="13"/>
        </w:numPr>
        <w:rPr>
          <w:rFonts w:ascii="Arial" w:hAnsi="Arial" w:cs="Arial"/>
        </w:rPr>
      </w:pPr>
      <w:r w:rsidRPr="003B6077">
        <w:rPr>
          <w:rFonts w:ascii="Arial" w:hAnsi="Arial" w:cs="Arial"/>
        </w:rPr>
        <w:t>Minimizing Work load</w:t>
      </w:r>
    </w:p>
    <w:p w14:paraId="0D7A2610" w14:textId="560D1C14" w:rsidR="003B6077" w:rsidRPr="003B6077" w:rsidRDefault="003B6077" w:rsidP="00BE54B2">
      <w:pPr>
        <w:pStyle w:val="ListParagraph"/>
        <w:numPr>
          <w:ilvl w:val="0"/>
          <w:numId w:val="13"/>
        </w:numPr>
        <w:rPr>
          <w:rFonts w:ascii="Arial" w:hAnsi="Arial" w:cs="Arial"/>
        </w:rPr>
      </w:pPr>
      <w:r w:rsidRPr="003B6077">
        <w:rPr>
          <w:rFonts w:ascii="Arial" w:hAnsi="Arial" w:cs="Arial"/>
        </w:rPr>
        <w:t>Reduces the risk of loss.</w:t>
      </w:r>
    </w:p>
    <w:p w14:paraId="4FFAFCA3" w14:textId="3F3AB847" w:rsidR="003B6077" w:rsidRPr="003B6077" w:rsidRDefault="003B6077" w:rsidP="00BE54B2">
      <w:pPr>
        <w:pStyle w:val="ListParagraph"/>
        <w:numPr>
          <w:ilvl w:val="0"/>
          <w:numId w:val="13"/>
        </w:numPr>
        <w:rPr>
          <w:rFonts w:ascii="Arial" w:hAnsi="Arial" w:cs="Arial"/>
        </w:rPr>
      </w:pPr>
      <w:r w:rsidRPr="003B6077">
        <w:rPr>
          <w:rFonts w:ascii="Arial" w:hAnsi="Arial" w:cs="Arial"/>
        </w:rPr>
        <w:t>Better service to customer.</w:t>
      </w:r>
    </w:p>
    <w:p w14:paraId="27921CB1" w14:textId="58BDBA25" w:rsidR="00D10D5F" w:rsidRDefault="00D10D5F" w:rsidP="00D10D5F">
      <w:pPr>
        <w:pStyle w:val="Heading1"/>
      </w:pPr>
      <w:bookmarkStart w:id="60" w:name="_Toc207768275"/>
      <w:bookmarkStart w:id="61" w:name="_Toc368912274"/>
      <w:bookmarkEnd w:id="59"/>
      <w:r w:rsidRPr="003602B9">
        <w:lastRenderedPageBreak/>
        <w:t>System Architecture</w:t>
      </w:r>
      <w:bookmarkStart w:id="62" w:name="_Toc207768276"/>
      <w:bookmarkEnd w:id="60"/>
      <w:bookmarkEnd w:id="61"/>
    </w:p>
    <w:p w14:paraId="76D702DE" w14:textId="51BBAA28" w:rsidR="00EA278C" w:rsidRPr="00227273" w:rsidRDefault="00227273" w:rsidP="00227273">
      <w:pPr>
        <w:ind w:left="475"/>
        <w:rPr>
          <w:rFonts w:ascii="Arial" w:hAnsi="Arial" w:cs="Arial"/>
          <w:sz w:val="22"/>
          <w:szCs w:val="22"/>
        </w:rPr>
      </w:pPr>
      <w:r w:rsidRPr="00227273">
        <w:rPr>
          <w:rFonts w:ascii="Arial" w:hAnsi="Arial" w:cs="Arial"/>
          <w:sz w:val="22"/>
          <w:szCs w:val="22"/>
        </w:rPr>
        <w:t>In this inventory analysis software first it shows the register /login</w:t>
      </w:r>
      <w:r>
        <w:rPr>
          <w:rFonts w:ascii="Arial" w:hAnsi="Arial" w:cs="Arial"/>
          <w:sz w:val="22"/>
          <w:szCs w:val="22"/>
        </w:rPr>
        <w:t xml:space="preserve"> page</w:t>
      </w:r>
      <w:r w:rsidRPr="00227273">
        <w:rPr>
          <w:rFonts w:ascii="Arial" w:hAnsi="Arial" w:cs="Arial"/>
          <w:sz w:val="22"/>
          <w:szCs w:val="22"/>
        </w:rPr>
        <w:t xml:space="preserve"> after login it will show a menu page in this it shows </w:t>
      </w:r>
      <w:r>
        <w:rPr>
          <w:rFonts w:ascii="Arial" w:hAnsi="Arial" w:cs="Arial"/>
          <w:sz w:val="22"/>
          <w:szCs w:val="22"/>
        </w:rPr>
        <w:t>A</w:t>
      </w:r>
      <w:r w:rsidRPr="00227273">
        <w:rPr>
          <w:rFonts w:ascii="Arial" w:hAnsi="Arial" w:cs="Arial"/>
          <w:sz w:val="22"/>
          <w:szCs w:val="22"/>
        </w:rPr>
        <w:t xml:space="preserve">dd product, Add sale, get the sale </w:t>
      </w:r>
      <w:proofErr w:type="gramStart"/>
      <w:r w:rsidRPr="00227273">
        <w:rPr>
          <w:rFonts w:ascii="Arial" w:hAnsi="Arial" w:cs="Arial"/>
          <w:sz w:val="22"/>
          <w:szCs w:val="22"/>
        </w:rPr>
        <w:t>report ,</w:t>
      </w:r>
      <w:proofErr w:type="gramEnd"/>
      <w:r w:rsidRPr="00227273">
        <w:rPr>
          <w:rFonts w:ascii="Arial" w:hAnsi="Arial" w:cs="Arial"/>
          <w:sz w:val="22"/>
          <w:szCs w:val="22"/>
        </w:rPr>
        <w:t xml:space="preserve"> get the product report and exit.</w:t>
      </w:r>
      <w:r>
        <w:rPr>
          <w:rFonts w:ascii="Arial" w:hAnsi="Arial" w:cs="Arial"/>
          <w:sz w:val="22"/>
          <w:szCs w:val="22"/>
        </w:rPr>
        <w:t xml:space="preserve"> If you press 1</w:t>
      </w:r>
      <w:r w:rsidR="00081C80">
        <w:rPr>
          <w:rFonts w:ascii="Arial" w:hAnsi="Arial" w:cs="Arial"/>
          <w:sz w:val="22"/>
          <w:szCs w:val="22"/>
        </w:rPr>
        <w:t>,</w:t>
      </w:r>
      <w:r>
        <w:rPr>
          <w:rFonts w:ascii="Arial" w:hAnsi="Arial" w:cs="Arial"/>
          <w:sz w:val="22"/>
          <w:szCs w:val="22"/>
        </w:rPr>
        <w:t xml:space="preserve"> it will display it’s sub menu and in this it shows add a product, update </w:t>
      </w:r>
      <w:proofErr w:type="gramStart"/>
      <w:r>
        <w:rPr>
          <w:rFonts w:ascii="Arial" w:hAnsi="Arial" w:cs="Arial"/>
          <w:sz w:val="22"/>
          <w:szCs w:val="22"/>
        </w:rPr>
        <w:t>product ,</w:t>
      </w:r>
      <w:proofErr w:type="gramEnd"/>
      <w:r>
        <w:rPr>
          <w:rFonts w:ascii="Arial" w:hAnsi="Arial" w:cs="Arial"/>
          <w:sz w:val="22"/>
          <w:szCs w:val="22"/>
        </w:rPr>
        <w:t xml:space="preserve"> display product, delete product and back to main menu. When </w:t>
      </w:r>
      <w:r w:rsidR="00081C80">
        <w:rPr>
          <w:rFonts w:ascii="Arial" w:hAnsi="Arial" w:cs="Arial"/>
          <w:sz w:val="22"/>
          <w:szCs w:val="22"/>
        </w:rPr>
        <w:t xml:space="preserve">you click 2 </w:t>
      </w:r>
      <w:r>
        <w:rPr>
          <w:rFonts w:ascii="Arial" w:hAnsi="Arial" w:cs="Arial"/>
          <w:sz w:val="22"/>
          <w:szCs w:val="22"/>
        </w:rPr>
        <w:t>add a sale it shows make sale,</w:t>
      </w:r>
      <w:r w:rsidR="00081C80">
        <w:rPr>
          <w:rFonts w:ascii="Arial" w:hAnsi="Arial" w:cs="Arial"/>
          <w:sz w:val="22"/>
          <w:szCs w:val="22"/>
        </w:rPr>
        <w:t xml:space="preserve"> </w:t>
      </w:r>
      <w:r>
        <w:rPr>
          <w:rFonts w:ascii="Arial" w:hAnsi="Arial" w:cs="Arial"/>
          <w:sz w:val="22"/>
          <w:szCs w:val="22"/>
        </w:rPr>
        <w:t>display</w:t>
      </w:r>
      <w:r w:rsidR="00081C80">
        <w:rPr>
          <w:rFonts w:ascii="Arial" w:hAnsi="Arial" w:cs="Arial"/>
          <w:sz w:val="22"/>
          <w:szCs w:val="22"/>
        </w:rPr>
        <w:t xml:space="preserve"> and back to previous menu. When you press </w:t>
      </w:r>
      <w:proofErr w:type="gramStart"/>
      <w:r w:rsidR="00081C80">
        <w:rPr>
          <w:rFonts w:ascii="Arial" w:hAnsi="Arial" w:cs="Arial"/>
          <w:sz w:val="22"/>
          <w:szCs w:val="22"/>
        </w:rPr>
        <w:t>3 ,it</w:t>
      </w:r>
      <w:proofErr w:type="gramEnd"/>
      <w:r w:rsidR="00081C80">
        <w:rPr>
          <w:rFonts w:ascii="Arial" w:hAnsi="Arial" w:cs="Arial"/>
          <w:sz w:val="22"/>
          <w:szCs w:val="22"/>
        </w:rPr>
        <w:t xml:space="preserve"> gets the sale report i.e. all transaction records till now and for 4 it gets the product report i.e. all available stock of organization.</w:t>
      </w:r>
    </w:p>
    <w:p w14:paraId="12E7E803" w14:textId="4ECDF905" w:rsidR="00D10D5F" w:rsidRDefault="00D10D5F" w:rsidP="00D10D5F">
      <w:pPr>
        <w:pStyle w:val="Heading2"/>
      </w:pPr>
      <w:bookmarkStart w:id="63" w:name="_Toc368912275"/>
      <w:r w:rsidRPr="003602B9">
        <w:t>System Architecture Diagram.</w:t>
      </w:r>
      <w:r>
        <w:t xml:space="preserve"> </w:t>
      </w:r>
      <w:r w:rsidRPr="003602B9">
        <w:t>(Not Necessary)</w:t>
      </w:r>
      <w:bookmarkStart w:id="64" w:name="_Toc207768278"/>
      <w:bookmarkEnd w:id="62"/>
      <w:bookmarkEnd w:id="63"/>
    </w:p>
    <w:p w14:paraId="4ED72582" w14:textId="2EC6CD43" w:rsidR="00FB1ACE" w:rsidRPr="00FB1ACE" w:rsidRDefault="00FB1ACE" w:rsidP="00FB1ACE">
      <w:r>
        <w:rPr>
          <w:noProof/>
        </w:rPr>
        <w:drawing>
          <wp:inline distT="0" distB="0" distL="0" distR="0" wp14:anchorId="1BBD3F6F" wp14:editId="6C79BB22">
            <wp:extent cx="5626100" cy="43472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1950" cy="4359451"/>
                    </a:xfrm>
                    <a:prstGeom prst="rect">
                      <a:avLst/>
                    </a:prstGeom>
                    <a:noFill/>
                    <a:ln>
                      <a:noFill/>
                    </a:ln>
                  </pic:spPr>
                </pic:pic>
              </a:graphicData>
            </a:graphic>
          </wp:inline>
        </w:drawing>
      </w:r>
    </w:p>
    <w:p w14:paraId="0B09C9E9" w14:textId="6194D1DE" w:rsidR="00D10D5F" w:rsidRDefault="00D10D5F" w:rsidP="00D10D5F">
      <w:pPr>
        <w:pStyle w:val="Heading2"/>
      </w:pPr>
      <w:bookmarkStart w:id="65" w:name="_Toc368912276"/>
      <w:r w:rsidRPr="003602B9">
        <w:lastRenderedPageBreak/>
        <w:t>System Use-Cases</w:t>
      </w:r>
      <w:bookmarkStart w:id="66" w:name="_Toc207768279"/>
      <w:bookmarkEnd w:id="64"/>
      <w:bookmarkEnd w:id="65"/>
    </w:p>
    <w:p w14:paraId="25441634" w14:textId="40149997" w:rsidR="00F10AA7" w:rsidRPr="00F10AA7" w:rsidRDefault="00F10AA7" w:rsidP="00F10AA7">
      <w:r>
        <w:rPr>
          <w:noProof/>
        </w:rPr>
        <w:drawing>
          <wp:inline distT="0" distB="0" distL="0" distR="0" wp14:anchorId="71550161" wp14:editId="48CEE325">
            <wp:extent cx="5486400" cy="479155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4791557"/>
                    </a:xfrm>
                    <a:prstGeom prst="rect">
                      <a:avLst/>
                    </a:prstGeom>
                    <a:noFill/>
                  </pic:spPr>
                </pic:pic>
              </a:graphicData>
            </a:graphic>
          </wp:inline>
        </w:drawing>
      </w:r>
    </w:p>
    <w:p w14:paraId="6616E2C1" w14:textId="150D0562" w:rsidR="00D10D5F" w:rsidRDefault="00D10D5F" w:rsidP="00D10D5F">
      <w:pPr>
        <w:pStyle w:val="Heading2"/>
      </w:pPr>
      <w:bookmarkStart w:id="67" w:name="_Toc368912277"/>
      <w:r w:rsidRPr="003602B9">
        <w:lastRenderedPageBreak/>
        <w:t>Subsystem Architecture</w:t>
      </w:r>
      <w:bookmarkStart w:id="68" w:name="_Toc207768280"/>
      <w:bookmarkEnd w:id="66"/>
      <w:bookmarkEnd w:id="67"/>
    </w:p>
    <w:p w14:paraId="2F944829" w14:textId="29FC90C5" w:rsidR="00391573" w:rsidRPr="00391573" w:rsidRDefault="00391573" w:rsidP="00391573">
      <w:r>
        <w:rPr>
          <w:noProof/>
        </w:rPr>
        <mc:AlternateContent>
          <mc:Choice Requires="wps">
            <w:drawing>
              <wp:inline distT="0" distB="0" distL="0" distR="0" wp14:anchorId="4F99662E" wp14:editId="5E9F8D08">
                <wp:extent cx="304800" cy="3048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0A7A22"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440F9F65" wp14:editId="4A5711AB">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F7F679"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5D1142" w:rsidRPr="005D1142">
        <w:rPr>
          <w:noProof/>
        </w:rPr>
        <mc:AlternateContent>
          <mc:Choice Requires="wps">
            <w:drawing>
              <wp:inline distT="0" distB="0" distL="0" distR="0" wp14:anchorId="7150EBD2" wp14:editId="6A548F8E">
                <wp:extent cx="304800" cy="30480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DC6C41"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50221F">
        <w:rPr>
          <w:noProof/>
        </w:rPr>
        <w:drawing>
          <wp:inline distT="0" distB="0" distL="0" distR="0" wp14:anchorId="594AB194" wp14:editId="558C3323">
            <wp:extent cx="4502150" cy="299778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4517156" cy="3007778"/>
                    </a:xfrm>
                    <a:prstGeom prst="rect">
                      <a:avLst/>
                    </a:prstGeom>
                  </pic:spPr>
                </pic:pic>
              </a:graphicData>
            </a:graphic>
          </wp:inline>
        </w:drawing>
      </w:r>
    </w:p>
    <w:p w14:paraId="10B6819A" w14:textId="77777777" w:rsidR="00D10D5F" w:rsidRDefault="00D10D5F" w:rsidP="00D10D5F">
      <w:pPr>
        <w:pStyle w:val="Heading2"/>
      </w:pPr>
      <w:bookmarkStart w:id="69" w:name="_Toc368912278"/>
      <w:r w:rsidRPr="003602B9">
        <w:t>System Interfaces</w:t>
      </w:r>
      <w:bookmarkStart w:id="70" w:name="_Toc207768281"/>
      <w:bookmarkEnd w:id="68"/>
      <w:bookmarkEnd w:id="69"/>
    </w:p>
    <w:p w14:paraId="0E949F7D" w14:textId="5F7A5CF6" w:rsidR="005B1138" w:rsidRPr="005B1138" w:rsidRDefault="005B1138" w:rsidP="005B1138">
      <w:pPr>
        <w:pStyle w:val="BodyText"/>
        <w:rPr>
          <w:rFonts w:ascii="Arial" w:hAnsi="Arial" w:cs="Arial"/>
        </w:rPr>
      </w:pPr>
      <w:r>
        <w:t xml:space="preserve">              </w:t>
      </w:r>
      <w:r>
        <w:rPr>
          <w:rFonts w:ascii="Arial" w:hAnsi="Arial" w:cs="Arial"/>
        </w:rPr>
        <w:t>NA</w:t>
      </w:r>
    </w:p>
    <w:p w14:paraId="62D54D67" w14:textId="77777777" w:rsidR="00D10D5F" w:rsidRDefault="00D10D5F" w:rsidP="00D10D5F">
      <w:pPr>
        <w:pStyle w:val="Heading3"/>
      </w:pPr>
      <w:bookmarkStart w:id="71" w:name="_Toc368912279"/>
      <w:r w:rsidRPr="003602B9">
        <w:t>Internal Interfaces</w:t>
      </w:r>
      <w:bookmarkStart w:id="72" w:name="_Toc207768282"/>
      <w:bookmarkEnd w:id="70"/>
      <w:bookmarkEnd w:id="71"/>
    </w:p>
    <w:p w14:paraId="51A7F342" w14:textId="10453F2E" w:rsidR="005B1138" w:rsidRPr="005B1138" w:rsidRDefault="005B1138" w:rsidP="005B1138">
      <w:pPr>
        <w:pStyle w:val="BodyText"/>
        <w:rPr>
          <w:rFonts w:ascii="Arial" w:hAnsi="Arial" w:cs="Arial"/>
        </w:rPr>
      </w:pPr>
      <w:r>
        <w:t xml:space="preserve">              </w:t>
      </w:r>
      <w:r>
        <w:rPr>
          <w:rFonts w:ascii="Arial" w:hAnsi="Arial" w:cs="Arial"/>
        </w:rPr>
        <w:t>NA</w:t>
      </w:r>
    </w:p>
    <w:p w14:paraId="31E0FD79" w14:textId="4D4E93CF" w:rsidR="00D10D5F" w:rsidRDefault="00D10D5F" w:rsidP="00D10D5F">
      <w:pPr>
        <w:pStyle w:val="Heading3"/>
      </w:pPr>
      <w:bookmarkStart w:id="73" w:name="_Toc368912280"/>
      <w:r>
        <w:t>External</w:t>
      </w:r>
      <w:r w:rsidRPr="003602B9">
        <w:t xml:space="preserve"> Interfaces</w:t>
      </w:r>
      <w:bookmarkStart w:id="74" w:name="_Toc207768283"/>
      <w:bookmarkEnd w:id="72"/>
      <w:bookmarkEnd w:id="73"/>
    </w:p>
    <w:p w14:paraId="308EF122" w14:textId="77777777" w:rsidR="00736B15" w:rsidRDefault="00736B15" w:rsidP="00736B15">
      <w:pPr>
        <w:spacing w:line="360" w:lineRule="auto"/>
        <w:ind w:left="900"/>
        <w:jc w:val="both"/>
        <w:rPr>
          <w:sz w:val="24"/>
          <w:szCs w:val="24"/>
        </w:rPr>
      </w:pPr>
      <w:r>
        <w:rPr>
          <w:sz w:val="24"/>
          <w:szCs w:val="24"/>
        </w:rPr>
        <w:t>The external interface comprises interfaces through which the users interact with the system.</w:t>
      </w:r>
    </w:p>
    <w:p w14:paraId="76C562CA" w14:textId="77777777" w:rsidR="00736B15" w:rsidRDefault="00736B15" w:rsidP="00BE54B2">
      <w:pPr>
        <w:numPr>
          <w:ilvl w:val="0"/>
          <w:numId w:val="14"/>
        </w:numPr>
        <w:spacing w:line="360" w:lineRule="auto"/>
        <w:jc w:val="both"/>
        <w:rPr>
          <w:color w:val="000000"/>
          <w:sz w:val="24"/>
          <w:szCs w:val="24"/>
        </w:rPr>
      </w:pPr>
      <w:r>
        <w:rPr>
          <w:color w:val="000000"/>
          <w:sz w:val="24"/>
          <w:szCs w:val="24"/>
        </w:rPr>
        <w:t>Desktop or Linux Machine</w:t>
      </w:r>
    </w:p>
    <w:p w14:paraId="0D6BDD7E" w14:textId="77777777" w:rsidR="00736B15" w:rsidRDefault="00736B15" w:rsidP="00BE54B2">
      <w:pPr>
        <w:numPr>
          <w:ilvl w:val="0"/>
          <w:numId w:val="14"/>
        </w:numPr>
        <w:spacing w:line="360" w:lineRule="auto"/>
        <w:jc w:val="both"/>
        <w:rPr>
          <w:color w:val="000000"/>
          <w:sz w:val="24"/>
          <w:szCs w:val="24"/>
        </w:rPr>
      </w:pPr>
      <w:r>
        <w:rPr>
          <w:color w:val="000000"/>
          <w:sz w:val="24"/>
          <w:szCs w:val="24"/>
        </w:rPr>
        <w:t>Internet</w:t>
      </w:r>
    </w:p>
    <w:p w14:paraId="5A893DCB" w14:textId="09DAAF18" w:rsidR="00736B15" w:rsidRPr="00736B15" w:rsidRDefault="00736B15" w:rsidP="00BE54B2">
      <w:pPr>
        <w:numPr>
          <w:ilvl w:val="0"/>
          <w:numId w:val="14"/>
        </w:numPr>
        <w:spacing w:after="200" w:line="360" w:lineRule="auto"/>
        <w:jc w:val="both"/>
        <w:rPr>
          <w:color w:val="000000"/>
        </w:rPr>
      </w:pPr>
      <w:r>
        <w:rPr>
          <w:color w:val="000000"/>
          <w:sz w:val="24"/>
          <w:szCs w:val="24"/>
        </w:rPr>
        <w:t>Software where the application is activated.</w:t>
      </w:r>
    </w:p>
    <w:p w14:paraId="1224A591" w14:textId="77777777" w:rsidR="00F304DA" w:rsidRDefault="0045480B" w:rsidP="00F304DA">
      <w:pPr>
        <w:pStyle w:val="Heading1"/>
      </w:pPr>
      <w:bookmarkStart w:id="75" w:name="_Toc207768287"/>
      <w:bookmarkStart w:id="76" w:name="_Toc368912281"/>
      <w:bookmarkEnd w:id="74"/>
      <w:r w:rsidRPr="003602B9">
        <w:t>Detailed System Design</w:t>
      </w:r>
      <w:bookmarkStart w:id="77" w:name="_Toc207768300"/>
      <w:bookmarkEnd w:id="75"/>
      <w:bookmarkEnd w:id="76"/>
    </w:p>
    <w:p w14:paraId="41D46467" w14:textId="3343C22E" w:rsidR="005B1138" w:rsidRPr="005B1138" w:rsidRDefault="005B1138" w:rsidP="005B1138">
      <w:pPr>
        <w:pStyle w:val="BodyText"/>
        <w:rPr>
          <w:rFonts w:ascii="Arial" w:hAnsi="Arial" w:cs="Arial"/>
        </w:rPr>
      </w:pPr>
      <w:r>
        <w:t xml:space="preserve">              </w:t>
      </w:r>
      <w:r>
        <w:rPr>
          <w:rFonts w:ascii="Arial" w:hAnsi="Arial" w:cs="Arial"/>
        </w:rPr>
        <w:t>NA</w:t>
      </w:r>
    </w:p>
    <w:p w14:paraId="7A962BCD" w14:textId="655C8A8D" w:rsidR="00F304DA" w:rsidRDefault="0045480B" w:rsidP="00F304DA">
      <w:pPr>
        <w:pStyle w:val="Heading2"/>
      </w:pPr>
      <w:bookmarkStart w:id="78" w:name="_Toc368912282"/>
      <w:r w:rsidRPr="003602B9">
        <w:t>Key Entities</w:t>
      </w:r>
      <w:bookmarkStart w:id="79" w:name="_Toc207768301"/>
      <w:bookmarkEnd w:id="77"/>
      <w:bookmarkEnd w:id="78"/>
    </w:p>
    <w:p w14:paraId="2A3C3D35" w14:textId="362B8423" w:rsidR="00736B15" w:rsidRDefault="00736B15" w:rsidP="00736B15">
      <w:pPr>
        <w:ind w:firstLine="432"/>
        <w:rPr>
          <w:rFonts w:ascii="Arial" w:hAnsi="Arial" w:cs="Arial"/>
          <w:sz w:val="22"/>
          <w:szCs w:val="22"/>
        </w:rPr>
      </w:pPr>
      <w:r w:rsidRPr="00736B15">
        <w:rPr>
          <w:rFonts w:ascii="Arial" w:hAnsi="Arial" w:cs="Arial"/>
          <w:sz w:val="22"/>
          <w:szCs w:val="22"/>
        </w:rPr>
        <w:t>The key entities associated with the system are:</w:t>
      </w:r>
    </w:p>
    <w:p w14:paraId="3E78F195" w14:textId="32538542" w:rsidR="00736B15" w:rsidRDefault="00736B15" w:rsidP="00736B15">
      <w:pPr>
        <w:ind w:firstLine="432"/>
        <w:rPr>
          <w:rFonts w:ascii="Arial" w:hAnsi="Arial" w:cs="Arial"/>
          <w:sz w:val="22"/>
          <w:szCs w:val="22"/>
        </w:rPr>
      </w:pPr>
      <w:r>
        <w:rPr>
          <w:rFonts w:ascii="Arial" w:hAnsi="Arial" w:cs="Arial"/>
          <w:sz w:val="22"/>
          <w:szCs w:val="22"/>
        </w:rPr>
        <w:t>Admin</w:t>
      </w:r>
    </w:p>
    <w:p w14:paraId="492BF2CB" w14:textId="7406984A" w:rsidR="00327990" w:rsidRPr="00327990" w:rsidRDefault="00327990" w:rsidP="00BE54B2">
      <w:pPr>
        <w:pStyle w:val="ListParagraph"/>
        <w:numPr>
          <w:ilvl w:val="0"/>
          <w:numId w:val="17"/>
        </w:numPr>
        <w:rPr>
          <w:rFonts w:ascii="Arial" w:hAnsi="Arial" w:cs="Arial"/>
        </w:rPr>
      </w:pPr>
      <w:r>
        <w:rPr>
          <w:rFonts w:ascii="Arial" w:hAnsi="Arial" w:cs="Arial"/>
        </w:rPr>
        <w:t>It can add a product and add a sale.</w:t>
      </w:r>
    </w:p>
    <w:p w14:paraId="3A674240" w14:textId="6557F40C" w:rsidR="00736B15" w:rsidRDefault="00736B15" w:rsidP="00BE54B2">
      <w:pPr>
        <w:pStyle w:val="ListParagraph"/>
        <w:numPr>
          <w:ilvl w:val="0"/>
          <w:numId w:val="15"/>
        </w:numPr>
        <w:rPr>
          <w:rFonts w:ascii="Arial" w:hAnsi="Arial" w:cs="Arial"/>
        </w:rPr>
      </w:pPr>
      <w:r w:rsidRPr="00736B15">
        <w:rPr>
          <w:rFonts w:ascii="Arial" w:hAnsi="Arial" w:cs="Arial"/>
        </w:rPr>
        <w:t>Able to update the entry</w:t>
      </w:r>
      <w:r w:rsidR="00E83456">
        <w:rPr>
          <w:rFonts w:ascii="Arial" w:hAnsi="Arial" w:cs="Arial"/>
        </w:rPr>
        <w:t>.</w:t>
      </w:r>
    </w:p>
    <w:p w14:paraId="7A3A4B9E" w14:textId="1DB53BAD" w:rsidR="00327990" w:rsidRPr="00736B15" w:rsidRDefault="00327990" w:rsidP="00BE54B2">
      <w:pPr>
        <w:pStyle w:val="ListParagraph"/>
        <w:numPr>
          <w:ilvl w:val="0"/>
          <w:numId w:val="15"/>
        </w:numPr>
        <w:rPr>
          <w:rFonts w:ascii="Arial" w:hAnsi="Arial" w:cs="Arial"/>
        </w:rPr>
      </w:pPr>
      <w:r>
        <w:rPr>
          <w:rFonts w:ascii="Arial" w:hAnsi="Arial" w:cs="Arial"/>
        </w:rPr>
        <w:t xml:space="preserve">It </w:t>
      </w:r>
      <w:proofErr w:type="gramStart"/>
      <w:r>
        <w:rPr>
          <w:rFonts w:ascii="Arial" w:hAnsi="Arial" w:cs="Arial"/>
        </w:rPr>
        <w:t>give</w:t>
      </w:r>
      <w:proofErr w:type="gramEnd"/>
      <w:r>
        <w:rPr>
          <w:rFonts w:ascii="Arial" w:hAnsi="Arial" w:cs="Arial"/>
        </w:rPr>
        <w:t xml:space="preserve"> sales report and product details</w:t>
      </w:r>
    </w:p>
    <w:p w14:paraId="5749F35C" w14:textId="5F225AFC" w:rsidR="00736B15" w:rsidRPr="00736B15" w:rsidRDefault="00736B15" w:rsidP="00BE54B2">
      <w:pPr>
        <w:pStyle w:val="ListParagraph"/>
        <w:numPr>
          <w:ilvl w:val="0"/>
          <w:numId w:val="15"/>
        </w:numPr>
        <w:rPr>
          <w:rFonts w:ascii="Arial" w:hAnsi="Arial" w:cs="Arial"/>
        </w:rPr>
      </w:pPr>
      <w:r w:rsidRPr="00736B15">
        <w:rPr>
          <w:rFonts w:ascii="Arial" w:hAnsi="Arial" w:cs="Arial"/>
        </w:rPr>
        <w:t>Able to add, modify and delete the stock entry.</w:t>
      </w:r>
    </w:p>
    <w:p w14:paraId="44095C6C" w14:textId="7C534A04" w:rsidR="00736B15" w:rsidRPr="00E83456" w:rsidRDefault="00736B15" w:rsidP="00736B15">
      <w:pPr>
        <w:ind w:left="432"/>
        <w:rPr>
          <w:rFonts w:ascii="Arial" w:hAnsi="Arial" w:cs="Arial"/>
        </w:rPr>
      </w:pPr>
      <w:r w:rsidRPr="00E83456">
        <w:rPr>
          <w:rFonts w:ascii="Arial" w:hAnsi="Arial" w:cs="Arial"/>
        </w:rPr>
        <w:lastRenderedPageBreak/>
        <w:t>Inventory</w:t>
      </w:r>
    </w:p>
    <w:p w14:paraId="224B8240" w14:textId="7C0405E6" w:rsidR="00736B15" w:rsidRPr="00E83456" w:rsidRDefault="00E83456" w:rsidP="00BE54B2">
      <w:pPr>
        <w:pStyle w:val="ListParagraph"/>
        <w:numPr>
          <w:ilvl w:val="0"/>
          <w:numId w:val="16"/>
        </w:numPr>
        <w:rPr>
          <w:rFonts w:ascii="Arial" w:hAnsi="Arial" w:cs="Arial"/>
        </w:rPr>
      </w:pPr>
      <w:r w:rsidRPr="00E83456">
        <w:rPr>
          <w:rFonts w:ascii="Arial" w:hAnsi="Arial" w:cs="Arial"/>
        </w:rPr>
        <w:t>Able to check the stock available.</w:t>
      </w:r>
    </w:p>
    <w:p w14:paraId="41633CC5" w14:textId="1DB10B1D" w:rsidR="00E83456" w:rsidRPr="00E83456" w:rsidRDefault="00E83456" w:rsidP="00BE54B2">
      <w:pPr>
        <w:pStyle w:val="ListParagraph"/>
        <w:numPr>
          <w:ilvl w:val="0"/>
          <w:numId w:val="16"/>
        </w:numPr>
        <w:rPr>
          <w:rFonts w:ascii="Arial" w:hAnsi="Arial" w:cs="Arial"/>
        </w:rPr>
      </w:pPr>
      <w:r w:rsidRPr="00E83456">
        <w:rPr>
          <w:rFonts w:ascii="Arial" w:hAnsi="Arial" w:cs="Arial"/>
        </w:rPr>
        <w:t>Able to check the balance payment.</w:t>
      </w:r>
    </w:p>
    <w:p w14:paraId="49FF67CA" w14:textId="5007AD9F" w:rsidR="00736B15" w:rsidRPr="0032172F" w:rsidRDefault="00E83456" w:rsidP="00BE54B2">
      <w:pPr>
        <w:pStyle w:val="ListParagraph"/>
        <w:numPr>
          <w:ilvl w:val="0"/>
          <w:numId w:val="16"/>
        </w:numPr>
        <w:rPr>
          <w:rFonts w:ascii="Arial" w:hAnsi="Arial" w:cs="Arial"/>
        </w:rPr>
      </w:pPr>
      <w:r w:rsidRPr="00E83456">
        <w:rPr>
          <w:rFonts w:ascii="Arial" w:hAnsi="Arial" w:cs="Arial"/>
        </w:rPr>
        <w:t>Able to view the remaining sales stock.</w:t>
      </w:r>
    </w:p>
    <w:p w14:paraId="2ABD1110" w14:textId="23588204" w:rsidR="00F304DA" w:rsidRDefault="0045480B" w:rsidP="00F304DA">
      <w:pPr>
        <w:pStyle w:val="Heading2"/>
      </w:pPr>
      <w:bookmarkStart w:id="80" w:name="_Toc368912283"/>
      <w:r w:rsidRPr="003602B9">
        <w:t>Detailed-Level Database Design</w:t>
      </w:r>
      <w:bookmarkStart w:id="81" w:name="_Toc207768303"/>
      <w:bookmarkEnd w:id="79"/>
      <w:bookmarkEnd w:id="80"/>
    </w:p>
    <w:p w14:paraId="15808835" w14:textId="77777777" w:rsidR="00E83456" w:rsidRPr="00E83456" w:rsidRDefault="00E83456" w:rsidP="00E83456"/>
    <w:p w14:paraId="38F48115" w14:textId="5BE5C19E" w:rsidR="00C666CE" w:rsidRDefault="00E83456" w:rsidP="00C666CE">
      <w:pPr>
        <w:ind w:left="432"/>
        <w:rPr>
          <w:rFonts w:ascii="Arial" w:hAnsi="Arial" w:cs="Arial"/>
          <w:b/>
          <w:bCs/>
          <w:sz w:val="22"/>
          <w:szCs w:val="22"/>
        </w:rPr>
      </w:pPr>
      <w:r w:rsidRPr="00E83456">
        <w:rPr>
          <w:rFonts w:ascii="Arial" w:hAnsi="Arial" w:cs="Arial"/>
          <w:b/>
          <w:bCs/>
          <w:sz w:val="22"/>
          <w:szCs w:val="22"/>
        </w:rPr>
        <w:t>4.2.1.1.</w:t>
      </w:r>
      <w:r>
        <w:rPr>
          <w:rFonts w:ascii="Arial" w:hAnsi="Arial" w:cs="Arial"/>
          <w:b/>
          <w:bCs/>
          <w:sz w:val="22"/>
          <w:szCs w:val="22"/>
        </w:rPr>
        <w:t xml:space="preserve"> </w:t>
      </w:r>
      <w:r w:rsidRPr="00E83456">
        <w:rPr>
          <w:rFonts w:ascii="Arial" w:hAnsi="Arial" w:cs="Arial"/>
          <w:b/>
          <w:bCs/>
          <w:sz w:val="22"/>
          <w:szCs w:val="22"/>
        </w:rPr>
        <w:t>Level 0 Diagram</w:t>
      </w:r>
    </w:p>
    <w:p w14:paraId="769BCFD9" w14:textId="77777777" w:rsidR="007636E7" w:rsidRDefault="004D4B61" w:rsidP="00486D6B">
      <w:pPr>
        <w:ind w:left="432"/>
        <w:rPr>
          <w:rFonts w:ascii="Arial" w:hAnsi="Arial" w:cs="Arial"/>
          <w:b/>
          <w:bCs/>
          <w:sz w:val="22"/>
          <w:szCs w:val="22"/>
        </w:rPr>
      </w:pPr>
      <w:r>
        <w:rPr>
          <w:rFonts w:ascii="Arial" w:hAnsi="Arial" w:cs="Arial"/>
          <w:b/>
          <w:bCs/>
          <w:noProof/>
          <w:sz w:val="22"/>
          <w:szCs w:val="22"/>
        </w:rPr>
        <w:drawing>
          <wp:inline distT="0" distB="0" distL="0" distR="0" wp14:anchorId="0AC738F2" wp14:editId="51FC4A92">
            <wp:extent cx="5504470" cy="34290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72701" cy="3471504"/>
                    </a:xfrm>
                    <a:prstGeom prst="rect">
                      <a:avLst/>
                    </a:prstGeom>
                  </pic:spPr>
                </pic:pic>
              </a:graphicData>
            </a:graphic>
          </wp:inline>
        </w:drawing>
      </w:r>
    </w:p>
    <w:p w14:paraId="28EA7245" w14:textId="37F63A7B" w:rsidR="00E83456" w:rsidRDefault="00C666CE" w:rsidP="007636E7">
      <w:pPr>
        <w:rPr>
          <w:rFonts w:ascii="Arial" w:hAnsi="Arial" w:cs="Arial"/>
          <w:b/>
          <w:bCs/>
          <w:sz w:val="22"/>
          <w:szCs w:val="22"/>
        </w:rPr>
      </w:pPr>
      <w:r>
        <w:rPr>
          <w:rFonts w:ascii="Arial" w:hAnsi="Arial" w:cs="Arial"/>
          <w:b/>
          <w:bCs/>
          <w:sz w:val="22"/>
          <w:szCs w:val="22"/>
        </w:rPr>
        <w:t>4.2.1</w:t>
      </w:r>
      <w:r w:rsidR="00195591">
        <w:rPr>
          <w:rFonts w:ascii="Arial" w:hAnsi="Arial" w:cs="Arial"/>
          <w:b/>
          <w:bCs/>
          <w:sz w:val="22"/>
          <w:szCs w:val="22"/>
        </w:rPr>
        <w:t>.2. Level 1 Diagram</w:t>
      </w:r>
    </w:p>
    <w:p w14:paraId="0F88919B" w14:textId="77777777" w:rsidR="0082581B" w:rsidRDefault="0082581B" w:rsidP="00E83456">
      <w:pPr>
        <w:ind w:left="432"/>
        <w:rPr>
          <w:rFonts w:ascii="Arial" w:hAnsi="Arial" w:cs="Arial"/>
          <w:b/>
          <w:bCs/>
          <w:sz w:val="22"/>
          <w:szCs w:val="22"/>
        </w:rPr>
      </w:pPr>
    </w:p>
    <w:p w14:paraId="7FC40D2A" w14:textId="77777777" w:rsidR="0082581B" w:rsidRDefault="0082581B" w:rsidP="00E83456">
      <w:pPr>
        <w:ind w:left="432"/>
        <w:rPr>
          <w:rFonts w:ascii="Arial" w:hAnsi="Arial" w:cs="Arial"/>
          <w:b/>
          <w:bCs/>
          <w:sz w:val="22"/>
          <w:szCs w:val="22"/>
        </w:rPr>
      </w:pPr>
    </w:p>
    <w:p w14:paraId="15D616E2" w14:textId="054694B8" w:rsidR="00FE36EF" w:rsidRPr="00E83456" w:rsidRDefault="00FE36EF" w:rsidP="00E83456">
      <w:pPr>
        <w:ind w:left="432"/>
        <w:rPr>
          <w:rFonts w:ascii="Arial" w:hAnsi="Arial" w:cs="Arial"/>
          <w:b/>
          <w:bCs/>
          <w:sz w:val="22"/>
          <w:szCs w:val="22"/>
        </w:rPr>
      </w:pPr>
      <w:r>
        <w:rPr>
          <w:rFonts w:ascii="Arial" w:hAnsi="Arial" w:cs="Arial"/>
          <w:b/>
          <w:bCs/>
          <w:noProof/>
          <w:sz w:val="22"/>
          <w:szCs w:val="22"/>
        </w:rPr>
        <w:lastRenderedPageBreak/>
        <w:drawing>
          <wp:inline distT="0" distB="0" distL="0" distR="0" wp14:anchorId="7DCC7A91" wp14:editId="62677F03">
            <wp:extent cx="5092700" cy="27632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a:extLst>
                        <a:ext uri="{28A0092B-C50C-407E-A947-70E740481C1C}">
                          <a14:useLocalDpi xmlns:a14="http://schemas.microsoft.com/office/drawing/2010/main" val="0"/>
                        </a:ext>
                      </a:extLst>
                    </a:blip>
                    <a:stretch>
                      <a:fillRect/>
                    </a:stretch>
                  </pic:blipFill>
                  <pic:spPr>
                    <a:xfrm>
                      <a:off x="0" y="0"/>
                      <a:ext cx="5104082" cy="2769437"/>
                    </a:xfrm>
                    <a:prstGeom prst="rect">
                      <a:avLst/>
                    </a:prstGeom>
                  </pic:spPr>
                </pic:pic>
              </a:graphicData>
            </a:graphic>
          </wp:inline>
        </w:drawing>
      </w:r>
    </w:p>
    <w:p w14:paraId="5AAC0A2D" w14:textId="56C6BCE9" w:rsidR="005E7584" w:rsidRDefault="005E7584" w:rsidP="005E7584">
      <w:pPr>
        <w:pStyle w:val="Heading3"/>
      </w:pPr>
      <w:bookmarkStart w:id="82" w:name="_Toc361156525"/>
      <w:bookmarkStart w:id="83" w:name="_Toc368912284"/>
      <w:r>
        <w:t>Data Mapping Information</w:t>
      </w:r>
      <w:bookmarkEnd w:id="82"/>
      <w:bookmarkEnd w:id="83"/>
    </w:p>
    <w:p w14:paraId="639EFE55" w14:textId="4CBF147E" w:rsidR="00BA7BB6" w:rsidRPr="00F10AA7" w:rsidRDefault="00F10AA7" w:rsidP="00327990">
      <w:pPr>
        <w:ind w:left="504"/>
        <w:rPr>
          <w:rFonts w:ascii="Arial" w:hAnsi="Arial" w:cs="Arial"/>
          <w:sz w:val="22"/>
          <w:szCs w:val="22"/>
        </w:rPr>
      </w:pPr>
      <w:r w:rsidRPr="00F10AA7">
        <w:rPr>
          <w:rFonts w:ascii="Arial" w:hAnsi="Arial" w:cs="Arial"/>
          <w:sz w:val="22"/>
          <w:szCs w:val="22"/>
        </w:rPr>
        <w:t>An inventory map is an actual map of a given inventory. Larger businesses have a map of the inventory and managers rely on it to locate items within. The map includes the location of the item, the size of it in case the items have different sizes or shapes and the price of the item.</w:t>
      </w:r>
    </w:p>
    <w:p w14:paraId="39639367" w14:textId="5B849A66" w:rsidR="005E7584" w:rsidRDefault="005E7584" w:rsidP="005E7584">
      <w:pPr>
        <w:pStyle w:val="Heading3"/>
      </w:pPr>
      <w:bookmarkStart w:id="84" w:name="_Toc368912285"/>
      <w:r w:rsidRPr="003602B9">
        <w:t>Data Conversion</w:t>
      </w:r>
      <w:bookmarkEnd w:id="84"/>
    </w:p>
    <w:p w14:paraId="52BF6369" w14:textId="2BAFCC75" w:rsidR="00883470" w:rsidRPr="00327990" w:rsidRDefault="00327990" w:rsidP="004D4B61">
      <w:pPr>
        <w:ind w:firstLine="720"/>
        <w:rPr>
          <w:rFonts w:ascii="Arial" w:hAnsi="Arial" w:cs="Arial"/>
          <w:sz w:val="22"/>
          <w:szCs w:val="22"/>
        </w:rPr>
      </w:pPr>
      <w:r w:rsidRPr="00327990">
        <w:rPr>
          <w:rFonts w:ascii="Arial" w:hAnsi="Arial" w:cs="Arial"/>
          <w:sz w:val="22"/>
          <w:szCs w:val="22"/>
        </w:rPr>
        <w:t>NA</w:t>
      </w:r>
    </w:p>
    <w:p w14:paraId="5C1D71D6" w14:textId="5697322F" w:rsidR="00327990" w:rsidRDefault="0045480B" w:rsidP="00883470">
      <w:pPr>
        <w:pStyle w:val="Heading2"/>
      </w:pPr>
      <w:bookmarkStart w:id="85" w:name="_Toc368912286"/>
      <w:r w:rsidRPr="003602B9">
        <w:t>Archival and retention requirements</w:t>
      </w:r>
      <w:bookmarkStart w:id="86" w:name="_Toc207768304"/>
      <w:bookmarkEnd w:id="81"/>
      <w:bookmarkEnd w:id="85"/>
    </w:p>
    <w:p w14:paraId="016D12BD" w14:textId="4AAB706D" w:rsidR="005B1138" w:rsidRPr="005B1138" w:rsidRDefault="005B1138" w:rsidP="005B1138">
      <w:pPr>
        <w:rPr>
          <w:rFonts w:ascii="Arial" w:hAnsi="Arial" w:cs="Arial"/>
        </w:rPr>
      </w:pPr>
      <w:r>
        <w:t xml:space="preserve">              </w:t>
      </w:r>
      <w:r>
        <w:rPr>
          <w:rFonts w:ascii="Arial" w:hAnsi="Arial" w:cs="Arial"/>
        </w:rPr>
        <w:t>NA</w:t>
      </w:r>
    </w:p>
    <w:p w14:paraId="08DE8A9B" w14:textId="33661771" w:rsidR="004F467C" w:rsidRDefault="004F467C" w:rsidP="00327990">
      <w:pPr>
        <w:pStyle w:val="Heading2"/>
        <w:jc w:val="both"/>
      </w:pPr>
      <w:bookmarkStart w:id="87" w:name="_Toc368912287"/>
      <w:r>
        <w:t>Disaster and Failure Recovery</w:t>
      </w:r>
      <w:bookmarkEnd w:id="87"/>
    </w:p>
    <w:p w14:paraId="6E9E094A" w14:textId="44382393" w:rsidR="007A1BEC" w:rsidRPr="0032172F" w:rsidRDefault="007A1BEC" w:rsidP="0032172F">
      <w:pPr>
        <w:ind w:left="475" w:firstLine="245"/>
        <w:rPr>
          <w:rFonts w:ascii="Arial" w:hAnsi="Arial" w:cs="Arial"/>
          <w:sz w:val="22"/>
          <w:szCs w:val="22"/>
        </w:rPr>
      </w:pPr>
      <w:r w:rsidRPr="0032172F">
        <w:rPr>
          <w:rFonts w:ascii="Arial" w:hAnsi="Arial" w:cs="Arial"/>
          <w:sz w:val="22"/>
          <w:szCs w:val="22"/>
        </w:rPr>
        <w:t>NA</w:t>
      </w:r>
    </w:p>
    <w:p w14:paraId="074CC950" w14:textId="1FA260BE" w:rsidR="00E120EC" w:rsidRDefault="00E120EC" w:rsidP="00E120EC">
      <w:pPr>
        <w:pStyle w:val="Heading2"/>
      </w:pPr>
      <w:bookmarkStart w:id="88" w:name="_Toc361156518"/>
      <w:bookmarkStart w:id="89" w:name="_Toc368912288"/>
      <w:r>
        <w:t>Business Process workflow</w:t>
      </w:r>
      <w:bookmarkEnd w:id="88"/>
      <w:bookmarkEnd w:id="89"/>
      <w:r>
        <w:t xml:space="preserve"> </w:t>
      </w:r>
    </w:p>
    <w:p w14:paraId="27D3B863" w14:textId="60F3A903" w:rsidR="00A610A4" w:rsidRDefault="00A610A4" w:rsidP="00A610A4">
      <w:pPr>
        <w:pStyle w:val="InfoBlue"/>
        <w:jc w:val="both"/>
        <w:rPr>
          <w:rFonts w:ascii="Arial" w:hAnsi="Arial" w:cs="Arial"/>
        </w:rPr>
      </w:pPr>
      <w:r w:rsidRPr="00A610A4">
        <w:rPr>
          <w:rFonts w:ascii="Arial" w:hAnsi="Arial" w:cs="Arial"/>
        </w:rPr>
        <w:t>[Document the Business Process Workflow in this section here.]</w:t>
      </w:r>
    </w:p>
    <w:p w14:paraId="7EA7CB53" w14:textId="6843AF96" w:rsidR="00486D6B" w:rsidRPr="00486D6B" w:rsidRDefault="00486D6B" w:rsidP="00486D6B">
      <w:pPr>
        <w:pStyle w:val="BodyText"/>
        <w:rPr>
          <w:rFonts w:ascii="Arial" w:hAnsi="Arial" w:cs="Arial"/>
        </w:rPr>
      </w:pPr>
      <w:r>
        <w:t xml:space="preserve">               </w:t>
      </w:r>
      <w:r>
        <w:rPr>
          <w:rFonts w:ascii="Arial" w:hAnsi="Arial" w:cs="Arial"/>
        </w:rPr>
        <w:t>NA</w:t>
      </w:r>
    </w:p>
    <w:p w14:paraId="00557BE5" w14:textId="77777777" w:rsidR="00E120EC" w:rsidRDefault="00E120EC" w:rsidP="002039EE">
      <w:pPr>
        <w:pStyle w:val="Heading2"/>
      </w:pPr>
      <w:bookmarkStart w:id="90" w:name="_Toc361156519"/>
      <w:bookmarkStart w:id="91" w:name="_Toc368912289"/>
      <w:r>
        <w:t>Business Process Modeling and Management (as applicable)</w:t>
      </w:r>
      <w:bookmarkEnd w:id="90"/>
      <w:bookmarkEnd w:id="91"/>
    </w:p>
    <w:p w14:paraId="6A7EB011" w14:textId="07B3F42F" w:rsidR="00A610A4" w:rsidRDefault="00A610A4" w:rsidP="00A610A4">
      <w:pPr>
        <w:pStyle w:val="InfoBlue"/>
        <w:jc w:val="both"/>
        <w:rPr>
          <w:rFonts w:ascii="Arial" w:hAnsi="Arial" w:cs="Arial"/>
        </w:rPr>
      </w:pPr>
      <w:r w:rsidRPr="00A610A4">
        <w:rPr>
          <w:rFonts w:ascii="Arial" w:hAnsi="Arial" w:cs="Arial"/>
        </w:rPr>
        <w:t>[Document the Business Process Modeling and management details in this section]</w:t>
      </w:r>
    </w:p>
    <w:p w14:paraId="1DAB7369" w14:textId="75D57F78" w:rsidR="00486D6B" w:rsidRPr="00486D6B" w:rsidRDefault="00486D6B" w:rsidP="00486D6B">
      <w:pPr>
        <w:pStyle w:val="BodyText"/>
        <w:rPr>
          <w:rFonts w:ascii="Arial" w:hAnsi="Arial" w:cs="Arial"/>
        </w:rPr>
      </w:pPr>
      <w:r>
        <w:t xml:space="preserve">              </w:t>
      </w:r>
      <w:r>
        <w:rPr>
          <w:rFonts w:ascii="Arial" w:hAnsi="Arial" w:cs="Arial"/>
        </w:rPr>
        <w:t>NA</w:t>
      </w:r>
    </w:p>
    <w:p w14:paraId="19357F01" w14:textId="118842C8" w:rsidR="00E120EC" w:rsidRDefault="00E120EC" w:rsidP="00E120EC">
      <w:pPr>
        <w:pStyle w:val="Heading2"/>
      </w:pPr>
      <w:bookmarkStart w:id="92" w:name="_Toc361156521"/>
      <w:bookmarkStart w:id="93" w:name="_Toc368912290"/>
      <w:r>
        <w:t>Business Logic</w:t>
      </w:r>
      <w:bookmarkEnd w:id="92"/>
      <w:bookmarkEnd w:id="93"/>
    </w:p>
    <w:p w14:paraId="3376BB7D" w14:textId="3865FA69" w:rsidR="0032172F" w:rsidRPr="0032172F" w:rsidRDefault="0032172F" w:rsidP="0032172F">
      <w:pPr>
        <w:ind w:left="720"/>
        <w:rPr>
          <w:rFonts w:ascii="Arial" w:hAnsi="Arial" w:cs="Arial"/>
          <w:sz w:val="22"/>
          <w:szCs w:val="22"/>
        </w:rPr>
      </w:pPr>
      <w:r w:rsidRPr="0032172F">
        <w:rPr>
          <w:rFonts w:ascii="Arial" w:hAnsi="Arial" w:cs="Arial"/>
          <w:sz w:val="22"/>
          <w:szCs w:val="22"/>
        </w:rPr>
        <w:t>NA</w:t>
      </w:r>
    </w:p>
    <w:p w14:paraId="64CE3360" w14:textId="38B98775" w:rsidR="00E120EC" w:rsidRDefault="00E120EC" w:rsidP="00E120EC">
      <w:pPr>
        <w:pStyle w:val="Heading2"/>
      </w:pPr>
      <w:bookmarkStart w:id="94" w:name="_Toc361156522"/>
      <w:bookmarkStart w:id="95" w:name="_Toc368912291"/>
      <w:r>
        <w:t>Variables</w:t>
      </w:r>
      <w:bookmarkEnd w:id="94"/>
      <w:bookmarkEnd w:id="95"/>
    </w:p>
    <w:p w14:paraId="408E712A" w14:textId="71117764" w:rsidR="007A1BEC" w:rsidRPr="0032172F" w:rsidRDefault="007A1BEC" w:rsidP="007A1BEC">
      <w:pPr>
        <w:ind w:left="720"/>
        <w:rPr>
          <w:rFonts w:ascii="Arial" w:hAnsi="Arial" w:cs="Arial"/>
          <w:sz w:val="22"/>
          <w:szCs w:val="22"/>
        </w:rPr>
      </w:pPr>
      <w:r w:rsidRPr="0032172F">
        <w:rPr>
          <w:rFonts w:ascii="Arial" w:hAnsi="Arial" w:cs="Arial"/>
          <w:sz w:val="22"/>
          <w:szCs w:val="22"/>
        </w:rPr>
        <w:t>NA</w:t>
      </w:r>
    </w:p>
    <w:p w14:paraId="6FE379BC" w14:textId="77777777" w:rsidR="00E120EC" w:rsidRDefault="00E120EC" w:rsidP="00E120EC">
      <w:pPr>
        <w:pStyle w:val="Heading2"/>
      </w:pPr>
      <w:bookmarkStart w:id="96" w:name="_Toc361156524"/>
      <w:bookmarkStart w:id="97" w:name="_Toc368912292"/>
      <w:r>
        <w:lastRenderedPageBreak/>
        <w:t>Activity / Class Diagrams (as applicable)</w:t>
      </w:r>
      <w:bookmarkEnd w:id="96"/>
      <w:bookmarkEnd w:id="97"/>
    </w:p>
    <w:p w14:paraId="04C20362" w14:textId="1A880AF1" w:rsidR="000C58FF" w:rsidRDefault="000C58FF" w:rsidP="000C58FF">
      <w:pPr>
        <w:pStyle w:val="InfoBlue"/>
        <w:jc w:val="both"/>
        <w:rPr>
          <w:rFonts w:ascii="Arial" w:hAnsi="Arial" w:cs="Arial"/>
        </w:rPr>
      </w:pPr>
      <w:r w:rsidRPr="00A610A4">
        <w:rPr>
          <w:rFonts w:ascii="Arial" w:hAnsi="Arial" w:cs="Arial"/>
        </w:rPr>
        <w:t xml:space="preserve">[Document the </w:t>
      </w:r>
      <w:r>
        <w:rPr>
          <w:rFonts w:ascii="Arial" w:hAnsi="Arial" w:cs="Arial"/>
        </w:rPr>
        <w:t>details related to Activity / Class Diagrams in this section.</w:t>
      </w:r>
      <w:r w:rsidRPr="00A610A4">
        <w:rPr>
          <w:rFonts w:ascii="Arial" w:hAnsi="Arial" w:cs="Arial"/>
        </w:rPr>
        <w:t>]</w:t>
      </w:r>
    </w:p>
    <w:p w14:paraId="70188C33" w14:textId="0B1DD998" w:rsidR="00486D6B" w:rsidRPr="00486D6B" w:rsidRDefault="00486D6B" w:rsidP="00486D6B">
      <w:pPr>
        <w:pStyle w:val="BodyText"/>
        <w:rPr>
          <w:rFonts w:ascii="Arial" w:hAnsi="Arial" w:cs="Arial"/>
        </w:rPr>
      </w:pPr>
      <w:r>
        <w:t xml:space="preserve">             </w:t>
      </w:r>
      <w:r>
        <w:rPr>
          <w:rFonts w:ascii="Arial" w:hAnsi="Arial" w:cs="Arial"/>
        </w:rPr>
        <w:t>NA</w:t>
      </w:r>
    </w:p>
    <w:p w14:paraId="2208713D" w14:textId="461E18A9" w:rsidR="00193769" w:rsidRDefault="00193769" w:rsidP="00193769">
      <w:pPr>
        <w:pStyle w:val="Heading2"/>
      </w:pPr>
      <w:bookmarkStart w:id="98" w:name="_Toc368912293"/>
      <w:r>
        <w:t>Data Migration</w:t>
      </w:r>
      <w:bookmarkEnd w:id="98"/>
    </w:p>
    <w:p w14:paraId="0C08EC4E" w14:textId="561B4374" w:rsidR="007A1BEC" w:rsidRDefault="007A1BEC" w:rsidP="007A1BEC">
      <w:pPr>
        <w:rPr>
          <w:sz w:val="24"/>
          <w:szCs w:val="24"/>
        </w:rPr>
      </w:pPr>
      <w:r>
        <w:t xml:space="preserve">               </w:t>
      </w:r>
      <w:r>
        <w:rPr>
          <w:color w:val="000000"/>
          <w:sz w:val="24"/>
          <w:szCs w:val="24"/>
        </w:rPr>
        <w:t>Data is migrated between the user and the customer.</w:t>
      </w:r>
    </w:p>
    <w:p w14:paraId="0BA4E370" w14:textId="77777777" w:rsidR="007A1BEC" w:rsidRPr="007A1BEC" w:rsidRDefault="007A1BEC" w:rsidP="007A1BEC">
      <w:pPr>
        <w:ind w:left="504"/>
      </w:pPr>
    </w:p>
    <w:p w14:paraId="75145B7A" w14:textId="77777777" w:rsidR="001E2AC5" w:rsidRDefault="001E2AC5" w:rsidP="001E2AC5">
      <w:pPr>
        <w:pStyle w:val="Heading3"/>
      </w:pPr>
      <w:bookmarkStart w:id="99" w:name="_Toc502732269"/>
      <w:bookmarkStart w:id="100" w:name="_Toc368912294"/>
      <w:r>
        <w:t>Architectural Representation</w:t>
      </w:r>
      <w:bookmarkEnd w:id="99"/>
      <w:bookmarkEnd w:id="100"/>
      <w:r>
        <w:t xml:space="preserve"> </w:t>
      </w:r>
    </w:p>
    <w:p w14:paraId="6715C276" w14:textId="3986F23E" w:rsidR="00486D6B" w:rsidRPr="00486D6B" w:rsidRDefault="00486D6B" w:rsidP="00486D6B">
      <w:pPr>
        <w:pStyle w:val="BodyText"/>
        <w:rPr>
          <w:rFonts w:ascii="Arial" w:hAnsi="Arial" w:cs="Arial"/>
        </w:rPr>
      </w:pPr>
      <w:r>
        <w:t xml:space="preserve">                </w:t>
      </w:r>
      <w:r>
        <w:rPr>
          <w:rFonts w:ascii="Arial" w:hAnsi="Arial" w:cs="Arial"/>
        </w:rPr>
        <w:t>NA</w:t>
      </w:r>
    </w:p>
    <w:p w14:paraId="70BABFA2" w14:textId="77777777" w:rsidR="001E2AC5" w:rsidRDefault="001E2AC5" w:rsidP="001E2AC5">
      <w:pPr>
        <w:pStyle w:val="Heading3"/>
      </w:pPr>
      <w:bookmarkStart w:id="101" w:name="_Toc502732270"/>
      <w:bookmarkStart w:id="102" w:name="_Toc368912295"/>
      <w:r>
        <w:t>Architectural Goals and Constraints</w:t>
      </w:r>
      <w:bookmarkEnd w:id="101"/>
      <w:bookmarkEnd w:id="102"/>
      <w:r>
        <w:t xml:space="preserve"> </w:t>
      </w:r>
    </w:p>
    <w:p w14:paraId="13FF4443" w14:textId="5CC761CC" w:rsidR="00486D6B" w:rsidRPr="00486D6B" w:rsidRDefault="00486D6B" w:rsidP="00486D6B">
      <w:pPr>
        <w:pStyle w:val="BodyText"/>
        <w:rPr>
          <w:rFonts w:ascii="Arial" w:hAnsi="Arial" w:cs="Arial"/>
        </w:rPr>
      </w:pPr>
      <w:r>
        <w:t xml:space="preserve">              </w:t>
      </w:r>
      <w:r w:rsidR="007636E7">
        <w:t xml:space="preserve"> </w:t>
      </w:r>
      <w:r>
        <w:rPr>
          <w:rFonts w:ascii="Arial" w:hAnsi="Arial" w:cs="Arial"/>
        </w:rPr>
        <w:t>NA</w:t>
      </w:r>
    </w:p>
    <w:p w14:paraId="5F3775E7" w14:textId="77777777" w:rsidR="001E2AC5" w:rsidRDefault="001E2AC5" w:rsidP="001E2AC5">
      <w:pPr>
        <w:pStyle w:val="Heading3"/>
      </w:pPr>
      <w:bookmarkStart w:id="103" w:name="_Toc502732271"/>
      <w:bookmarkStart w:id="104" w:name="_Toc368912296"/>
      <w:r>
        <w:t>Logical View</w:t>
      </w:r>
      <w:bookmarkEnd w:id="103"/>
      <w:bookmarkEnd w:id="104"/>
      <w:r>
        <w:t xml:space="preserve"> </w:t>
      </w:r>
    </w:p>
    <w:p w14:paraId="6ABEC197" w14:textId="67FFA520" w:rsidR="00486D6B" w:rsidRPr="00486D6B" w:rsidRDefault="00486D6B" w:rsidP="00486D6B">
      <w:pPr>
        <w:pStyle w:val="BodyText"/>
        <w:rPr>
          <w:rFonts w:ascii="Arial" w:hAnsi="Arial" w:cs="Arial"/>
        </w:rPr>
      </w:pPr>
      <w:r>
        <w:t xml:space="preserve">            </w:t>
      </w:r>
      <w:r w:rsidR="007636E7">
        <w:t xml:space="preserve"> </w:t>
      </w:r>
      <w:r>
        <w:t xml:space="preserve">  </w:t>
      </w:r>
      <w:r>
        <w:rPr>
          <w:rFonts w:ascii="Arial" w:hAnsi="Arial" w:cs="Arial"/>
        </w:rPr>
        <w:t>NA</w:t>
      </w:r>
    </w:p>
    <w:p w14:paraId="08510162" w14:textId="77777777" w:rsidR="001E2AC5" w:rsidRDefault="001E2AC5" w:rsidP="001E2AC5">
      <w:pPr>
        <w:pStyle w:val="Heading3"/>
      </w:pPr>
      <w:bookmarkStart w:id="105" w:name="_Toc502732273"/>
      <w:bookmarkStart w:id="106" w:name="_Toc368912297"/>
      <w:r>
        <w:t>Architecturally Significant Design Packages</w:t>
      </w:r>
      <w:bookmarkEnd w:id="105"/>
      <w:bookmarkEnd w:id="106"/>
    </w:p>
    <w:p w14:paraId="3C01B8D4" w14:textId="2CE31190" w:rsidR="00486D6B" w:rsidRPr="00486D6B" w:rsidRDefault="00486D6B" w:rsidP="00486D6B">
      <w:pPr>
        <w:pStyle w:val="BodyText"/>
        <w:rPr>
          <w:rFonts w:ascii="Arial" w:hAnsi="Arial" w:cs="Arial"/>
        </w:rPr>
      </w:pPr>
      <w:r>
        <w:t xml:space="preserve">             </w:t>
      </w:r>
      <w:r w:rsidR="007636E7">
        <w:t xml:space="preserve"> </w:t>
      </w:r>
      <w:r>
        <w:t xml:space="preserve"> </w:t>
      </w:r>
      <w:r>
        <w:rPr>
          <w:rFonts w:ascii="Arial" w:hAnsi="Arial" w:cs="Arial"/>
        </w:rPr>
        <w:t>NA</w:t>
      </w:r>
    </w:p>
    <w:p w14:paraId="251C025B" w14:textId="77777777" w:rsidR="001E2AC5" w:rsidRDefault="001E2AC5" w:rsidP="001E2AC5">
      <w:pPr>
        <w:pStyle w:val="Heading3"/>
      </w:pPr>
      <w:bookmarkStart w:id="107" w:name="_Toc502732274"/>
      <w:bookmarkStart w:id="108" w:name="_Toc368912298"/>
      <w:r>
        <w:t>Data model</w:t>
      </w:r>
      <w:bookmarkEnd w:id="107"/>
      <w:bookmarkEnd w:id="108"/>
      <w:r>
        <w:t xml:space="preserve"> </w:t>
      </w:r>
    </w:p>
    <w:p w14:paraId="2D9D2A89" w14:textId="77777777" w:rsidR="001E2AC5" w:rsidRDefault="001E2AC5" w:rsidP="001E2AC5">
      <w:pPr>
        <w:ind w:left="720"/>
        <w:rPr>
          <w:rFonts w:ascii="Arial" w:hAnsi="Arial" w:cs="Arial"/>
        </w:rPr>
      </w:pPr>
      <w:bookmarkStart w:id="109" w:name="_Toc502732275"/>
      <w:r>
        <w:rPr>
          <w:rFonts w:ascii="Arial" w:hAnsi="Arial" w:cs="Arial"/>
          <w:b/>
          <w:sz w:val="24"/>
        </w:rPr>
        <w:t>Legacy system data model</w:t>
      </w:r>
      <w:bookmarkEnd w:id="109"/>
    </w:p>
    <w:p w14:paraId="01758950" w14:textId="77777777" w:rsidR="001E2AC5" w:rsidRDefault="001E2AC5" w:rsidP="001E2AC5">
      <w:pPr>
        <w:ind w:left="720"/>
        <w:rPr>
          <w:rFonts w:ascii="Arial" w:hAnsi="Arial" w:cs="Arial"/>
          <w:b/>
          <w:sz w:val="24"/>
        </w:rPr>
      </w:pPr>
      <w:bookmarkStart w:id="110" w:name="_Toc502732276"/>
      <w:r>
        <w:rPr>
          <w:rFonts w:ascii="Arial" w:hAnsi="Arial" w:cs="Arial"/>
          <w:b/>
          <w:sz w:val="24"/>
        </w:rPr>
        <w:t>Proposed system data model</w:t>
      </w:r>
      <w:bookmarkEnd w:id="110"/>
    </w:p>
    <w:p w14:paraId="152176BD" w14:textId="77777777" w:rsidR="001E2AC5" w:rsidRDefault="001E2AC5" w:rsidP="00C26C21">
      <w:pPr>
        <w:ind w:left="720"/>
        <w:rPr>
          <w:rFonts w:ascii="Arial" w:hAnsi="Arial" w:cs="Arial"/>
          <w:b/>
          <w:sz w:val="24"/>
        </w:rPr>
      </w:pPr>
      <w:bookmarkStart w:id="111" w:name="_Toc502732277"/>
      <w:r>
        <w:rPr>
          <w:rFonts w:ascii="Arial" w:hAnsi="Arial" w:cs="Arial"/>
          <w:b/>
          <w:sz w:val="24"/>
        </w:rPr>
        <w:t>Interface data model</w:t>
      </w:r>
      <w:bookmarkEnd w:id="111"/>
      <w:r>
        <w:rPr>
          <w:rFonts w:ascii="Arial" w:hAnsi="Arial" w:cs="Arial"/>
        </w:rPr>
        <w:t xml:space="preserve"> </w:t>
      </w:r>
    </w:p>
    <w:p w14:paraId="3FD4FEBD" w14:textId="77777777" w:rsidR="001E2AC5" w:rsidRDefault="001E2AC5" w:rsidP="001E2AC5">
      <w:pPr>
        <w:pStyle w:val="Heading3"/>
      </w:pPr>
      <w:bookmarkStart w:id="112" w:name="_Toc368912299"/>
      <w:r>
        <w:t>Deployment View</w:t>
      </w:r>
      <w:bookmarkEnd w:id="112"/>
    </w:p>
    <w:p w14:paraId="25C8070F" w14:textId="503E00FB" w:rsidR="00486D6B" w:rsidRPr="00486D6B" w:rsidRDefault="00486D6B" w:rsidP="00486D6B">
      <w:pPr>
        <w:pStyle w:val="BodyText"/>
        <w:rPr>
          <w:rFonts w:ascii="Arial" w:hAnsi="Arial" w:cs="Arial"/>
        </w:rPr>
      </w:pPr>
      <w:r>
        <w:t xml:space="preserve">              </w:t>
      </w:r>
      <w:r>
        <w:rPr>
          <w:rFonts w:ascii="Arial" w:hAnsi="Arial" w:cs="Arial"/>
        </w:rPr>
        <w:t>NA</w:t>
      </w:r>
    </w:p>
    <w:p w14:paraId="72E496B9" w14:textId="77777777" w:rsidR="00F304DA" w:rsidRDefault="00F304DA" w:rsidP="00F304DA">
      <w:pPr>
        <w:pStyle w:val="Heading1"/>
      </w:pPr>
      <w:bookmarkStart w:id="113" w:name="_Toc368912300"/>
      <w:r w:rsidRPr="003602B9">
        <w:t>Environment Description</w:t>
      </w:r>
      <w:bookmarkStart w:id="114" w:name="_Toc207768305"/>
      <w:bookmarkEnd w:id="86"/>
      <w:bookmarkEnd w:id="113"/>
    </w:p>
    <w:p w14:paraId="3ED528B5" w14:textId="00996A2D" w:rsidR="00486D6B" w:rsidRPr="00486D6B" w:rsidRDefault="0033685F" w:rsidP="00486D6B">
      <w:pPr>
        <w:pStyle w:val="InfoBlue"/>
        <w:jc w:val="both"/>
        <w:rPr>
          <w:rFonts w:ascii="Arial" w:hAnsi="Arial" w:cs="Arial"/>
        </w:rPr>
      </w:pPr>
      <w:r w:rsidRPr="0033685F">
        <w:rPr>
          <w:rFonts w:ascii="Arial" w:hAnsi="Arial" w:cs="Arial"/>
        </w:rPr>
        <w:t xml:space="preserve">[The complete details of the System Environment </w:t>
      </w:r>
      <w:proofErr w:type="gramStart"/>
      <w:r w:rsidRPr="0033685F">
        <w:rPr>
          <w:rFonts w:ascii="Arial" w:hAnsi="Arial" w:cs="Arial"/>
        </w:rPr>
        <w:t>has</w:t>
      </w:r>
      <w:proofErr w:type="gramEnd"/>
      <w:r w:rsidRPr="0033685F">
        <w:rPr>
          <w:rFonts w:ascii="Arial" w:hAnsi="Arial" w:cs="Arial"/>
        </w:rPr>
        <w:t xml:space="preserve"> to be documented in this section including the details of all requirements, </w:t>
      </w:r>
      <w:r w:rsidR="001F5AD1" w:rsidRPr="0033685F">
        <w:rPr>
          <w:rFonts w:ascii="Arial" w:hAnsi="Arial" w:cs="Arial"/>
        </w:rPr>
        <w:t>time zones</w:t>
      </w:r>
      <w:r w:rsidRPr="0033685F">
        <w:rPr>
          <w:rFonts w:ascii="Arial" w:hAnsi="Arial" w:cs="Arial"/>
        </w:rPr>
        <w:t xml:space="preserve"> etc.</w:t>
      </w:r>
    </w:p>
    <w:p w14:paraId="653C9869" w14:textId="6EF7AC27" w:rsidR="00F304DA" w:rsidRDefault="00F304DA" w:rsidP="00F304DA">
      <w:pPr>
        <w:pStyle w:val="Heading2"/>
      </w:pPr>
      <w:bookmarkStart w:id="115" w:name="_Toc368912301"/>
      <w:r w:rsidRPr="003602B9">
        <w:t>Time Zone Support</w:t>
      </w:r>
      <w:bookmarkStart w:id="116" w:name="_Toc207768306"/>
      <w:bookmarkEnd w:id="114"/>
      <w:bookmarkEnd w:id="115"/>
    </w:p>
    <w:p w14:paraId="207A2CF9" w14:textId="4109D175" w:rsidR="007A1BEC" w:rsidRPr="007A1BEC" w:rsidRDefault="007A1BEC" w:rsidP="007A1BEC">
      <w:pPr>
        <w:ind w:left="720"/>
        <w:rPr>
          <w:rFonts w:ascii="Arial" w:hAnsi="Arial" w:cs="Arial"/>
          <w:sz w:val="22"/>
          <w:szCs w:val="22"/>
        </w:rPr>
      </w:pPr>
      <w:r w:rsidRPr="007A1BEC">
        <w:rPr>
          <w:rFonts w:ascii="Arial" w:hAnsi="Arial" w:cs="Arial"/>
          <w:sz w:val="22"/>
          <w:szCs w:val="22"/>
        </w:rPr>
        <w:t>It will support the time zone as per Indian Standard Time (IST) in (GMT +5:30) and UST standard</w:t>
      </w:r>
      <w:r>
        <w:rPr>
          <w:rFonts w:ascii="Arial" w:hAnsi="Arial" w:cs="Arial"/>
          <w:sz w:val="22"/>
          <w:szCs w:val="22"/>
        </w:rPr>
        <w:t>.</w:t>
      </w:r>
    </w:p>
    <w:p w14:paraId="2E944D67" w14:textId="77777777" w:rsidR="007A1BEC" w:rsidRPr="007A1BEC" w:rsidRDefault="007A1BEC" w:rsidP="007A1BEC">
      <w:pPr>
        <w:ind w:left="432"/>
      </w:pPr>
    </w:p>
    <w:p w14:paraId="53D72A35" w14:textId="4073A6A8" w:rsidR="00F304DA" w:rsidRDefault="00F304DA" w:rsidP="00F304DA">
      <w:pPr>
        <w:pStyle w:val="Heading2"/>
      </w:pPr>
      <w:bookmarkStart w:id="117" w:name="_Toc368912302"/>
      <w:r w:rsidRPr="003602B9">
        <w:t>Language Support</w:t>
      </w:r>
      <w:bookmarkStart w:id="118" w:name="_Toc207768307"/>
      <w:bookmarkEnd w:id="116"/>
      <w:bookmarkEnd w:id="117"/>
    </w:p>
    <w:p w14:paraId="52FDBB5D" w14:textId="0C877F3A" w:rsidR="007A1BEC" w:rsidRPr="007A1BEC" w:rsidRDefault="007A1BEC" w:rsidP="007A1BEC">
      <w:pPr>
        <w:ind w:left="720"/>
        <w:rPr>
          <w:rFonts w:ascii="Arial" w:hAnsi="Arial" w:cs="Arial"/>
          <w:sz w:val="22"/>
          <w:szCs w:val="22"/>
        </w:rPr>
      </w:pPr>
      <w:r w:rsidRPr="007A1BEC">
        <w:rPr>
          <w:rFonts w:ascii="Arial" w:hAnsi="Arial" w:cs="Arial"/>
          <w:sz w:val="22"/>
          <w:szCs w:val="22"/>
        </w:rPr>
        <w:t xml:space="preserve">C language and compilation using </w:t>
      </w:r>
      <w:proofErr w:type="spellStart"/>
      <w:r>
        <w:rPr>
          <w:rFonts w:ascii="Arial" w:hAnsi="Arial" w:cs="Arial"/>
          <w:sz w:val="22"/>
          <w:szCs w:val="22"/>
        </w:rPr>
        <w:t>gcc</w:t>
      </w:r>
      <w:proofErr w:type="spellEnd"/>
      <w:r>
        <w:rPr>
          <w:rFonts w:ascii="Arial" w:hAnsi="Arial" w:cs="Arial"/>
          <w:sz w:val="22"/>
          <w:szCs w:val="22"/>
        </w:rPr>
        <w:t xml:space="preserve">. </w:t>
      </w:r>
      <w:r w:rsidRPr="007A1BEC">
        <w:rPr>
          <w:rFonts w:ascii="Arial" w:hAnsi="Arial" w:cs="Arial"/>
          <w:sz w:val="22"/>
          <w:szCs w:val="22"/>
        </w:rPr>
        <w:t xml:space="preserve">The Linux commands to do that task we </w:t>
      </w:r>
      <w:r>
        <w:rPr>
          <w:rFonts w:ascii="Arial" w:hAnsi="Arial" w:cs="Arial"/>
          <w:sz w:val="22"/>
          <w:szCs w:val="22"/>
        </w:rPr>
        <w:t xml:space="preserve">     </w:t>
      </w:r>
      <w:r w:rsidRPr="007A1BEC">
        <w:rPr>
          <w:rFonts w:ascii="Arial" w:hAnsi="Arial" w:cs="Arial"/>
          <w:sz w:val="22"/>
          <w:szCs w:val="22"/>
        </w:rPr>
        <w:t>can specify the commands.</w:t>
      </w:r>
    </w:p>
    <w:p w14:paraId="2FCD49C8" w14:textId="77777777" w:rsidR="007A1BEC" w:rsidRPr="007A1BEC" w:rsidRDefault="007A1BEC" w:rsidP="007A1BEC">
      <w:pPr>
        <w:rPr>
          <w:rFonts w:ascii="Arial" w:hAnsi="Arial" w:cs="Arial"/>
        </w:rPr>
      </w:pPr>
    </w:p>
    <w:p w14:paraId="0F7AD7D0" w14:textId="2DF07D1A" w:rsidR="00F304DA" w:rsidRDefault="00F304DA" w:rsidP="00F304DA">
      <w:pPr>
        <w:pStyle w:val="Heading2"/>
      </w:pPr>
      <w:bookmarkStart w:id="119" w:name="_Toc368912303"/>
      <w:r w:rsidRPr="003602B9">
        <w:lastRenderedPageBreak/>
        <w:t>User Desktop Requirements</w:t>
      </w:r>
      <w:bookmarkStart w:id="120" w:name="_Toc207768308"/>
      <w:bookmarkEnd w:id="118"/>
      <w:bookmarkEnd w:id="119"/>
    </w:p>
    <w:p w14:paraId="3111C506" w14:textId="1B5AC5CE" w:rsidR="007A1BEC" w:rsidRPr="007A1BEC" w:rsidRDefault="007A1BEC" w:rsidP="007A1BEC">
      <w:pPr>
        <w:ind w:left="475"/>
        <w:rPr>
          <w:rFonts w:ascii="Arial" w:hAnsi="Arial" w:cs="Arial"/>
          <w:sz w:val="22"/>
          <w:szCs w:val="22"/>
        </w:rPr>
      </w:pPr>
      <w:r w:rsidRPr="007A1BEC">
        <w:rPr>
          <w:rFonts w:ascii="Arial" w:hAnsi="Arial" w:cs="Arial"/>
          <w:color w:val="000000"/>
          <w:sz w:val="22"/>
          <w:szCs w:val="22"/>
        </w:rPr>
        <w:t>User desktop requires a Linux environment, Operating system of Linux Debian or Ubuntu 20.04.5 LTS (GNU/Linux 4.4.0-19041-Microsoft x86_64) kernel version and reliable internet connectivity</w:t>
      </w:r>
    </w:p>
    <w:p w14:paraId="7DFC2B5A" w14:textId="77777777" w:rsidR="007A1BEC" w:rsidRPr="007A1BEC" w:rsidRDefault="007A1BEC" w:rsidP="007A1BEC"/>
    <w:p w14:paraId="3D0CDCE7" w14:textId="644B3D39" w:rsidR="00F304DA" w:rsidRDefault="00F304DA" w:rsidP="00F304DA">
      <w:pPr>
        <w:pStyle w:val="Heading2"/>
      </w:pPr>
      <w:bookmarkStart w:id="121" w:name="_Toc368912304"/>
      <w:r w:rsidRPr="003602B9">
        <w:t>Server-Side Requirements</w:t>
      </w:r>
      <w:bookmarkStart w:id="122" w:name="_Toc207768309"/>
      <w:bookmarkEnd w:id="120"/>
      <w:bookmarkEnd w:id="121"/>
    </w:p>
    <w:p w14:paraId="2E48D51F" w14:textId="77777777" w:rsidR="007A1BEC" w:rsidRPr="007A1BEC" w:rsidRDefault="007A1BEC" w:rsidP="007A1BEC">
      <w:pPr>
        <w:spacing w:line="360" w:lineRule="auto"/>
        <w:ind w:left="720"/>
        <w:jc w:val="both"/>
        <w:rPr>
          <w:rFonts w:ascii="Arial" w:hAnsi="Arial" w:cs="Arial"/>
          <w:sz w:val="22"/>
          <w:szCs w:val="22"/>
        </w:rPr>
      </w:pPr>
      <w:r w:rsidRPr="007A1BEC">
        <w:rPr>
          <w:rFonts w:ascii="Arial" w:hAnsi="Arial" w:cs="Arial"/>
          <w:sz w:val="22"/>
          <w:szCs w:val="22"/>
        </w:rPr>
        <w:t>In server side,</w:t>
      </w:r>
    </w:p>
    <w:p w14:paraId="3B24D1A4" w14:textId="77777777" w:rsidR="007A1BEC" w:rsidRPr="007A1BEC" w:rsidRDefault="007A1BEC" w:rsidP="007A1BEC">
      <w:pPr>
        <w:spacing w:line="360" w:lineRule="auto"/>
        <w:ind w:left="720"/>
        <w:jc w:val="both"/>
        <w:rPr>
          <w:rFonts w:ascii="Arial" w:hAnsi="Arial" w:cs="Arial"/>
          <w:sz w:val="22"/>
          <w:szCs w:val="22"/>
        </w:rPr>
      </w:pPr>
      <w:r w:rsidRPr="007A1BEC">
        <w:rPr>
          <w:rFonts w:ascii="Arial" w:hAnsi="Arial" w:cs="Arial"/>
          <w:sz w:val="22"/>
          <w:szCs w:val="22"/>
        </w:rPr>
        <w:t>● Disk space – Minimum 150GB</w:t>
      </w:r>
    </w:p>
    <w:p w14:paraId="0E8B5015" w14:textId="77777777" w:rsidR="007A1BEC" w:rsidRPr="007A1BEC" w:rsidRDefault="007A1BEC" w:rsidP="007A1BEC">
      <w:pPr>
        <w:spacing w:line="360" w:lineRule="auto"/>
        <w:ind w:left="720"/>
        <w:jc w:val="both"/>
        <w:rPr>
          <w:rFonts w:ascii="Arial" w:hAnsi="Arial" w:cs="Arial"/>
          <w:sz w:val="22"/>
          <w:szCs w:val="22"/>
        </w:rPr>
      </w:pPr>
      <w:r w:rsidRPr="007A1BEC">
        <w:rPr>
          <w:rFonts w:ascii="Arial" w:hAnsi="Arial" w:cs="Arial"/>
          <w:sz w:val="22"/>
          <w:szCs w:val="22"/>
        </w:rPr>
        <w:t>● Uninterrupted connectivity 24x7</w:t>
      </w:r>
    </w:p>
    <w:p w14:paraId="118BDE65" w14:textId="77777777" w:rsidR="007A1BEC" w:rsidRPr="007A1BEC" w:rsidRDefault="007A1BEC" w:rsidP="007A1BEC">
      <w:pPr>
        <w:spacing w:line="360" w:lineRule="auto"/>
        <w:ind w:left="720"/>
        <w:jc w:val="both"/>
        <w:rPr>
          <w:rFonts w:ascii="Arial" w:hAnsi="Arial" w:cs="Arial"/>
          <w:sz w:val="22"/>
          <w:szCs w:val="22"/>
        </w:rPr>
      </w:pPr>
      <w:r w:rsidRPr="007A1BEC">
        <w:rPr>
          <w:rFonts w:ascii="Arial" w:hAnsi="Arial" w:cs="Arial"/>
          <w:sz w:val="22"/>
          <w:szCs w:val="22"/>
        </w:rPr>
        <w:t>● Monitor long running jobs, to reduce the server load.</w:t>
      </w:r>
    </w:p>
    <w:p w14:paraId="3578A18E" w14:textId="77777777" w:rsidR="007A1BEC" w:rsidRPr="007A1BEC" w:rsidRDefault="007A1BEC" w:rsidP="007A1BEC"/>
    <w:p w14:paraId="190F95B8" w14:textId="65772F98" w:rsidR="00F304DA" w:rsidRDefault="00F304DA" w:rsidP="00F304DA">
      <w:pPr>
        <w:pStyle w:val="Heading3"/>
      </w:pPr>
      <w:bookmarkStart w:id="123" w:name="_Toc368912305"/>
      <w:r w:rsidRPr="003602B9">
        <w:t>Deployment Considerations</w:t>
      </w:r>
      <w:bookmarkStart w:id="124" w:name="_Toc207768310"/>
      <w:bookmarkEnd w:id="122"/>
      <w:bookmarkEnd w:id="123"/>
    </w:p>
    <w:p w14:paraId="7807D381" w14:textId="77777777" w:rsidR="007A1BEC" w:rsidRPr="007A1BEC" w:rsidRDefault="007A1BEC" w:rsidP="007A1BEC">
      <w:pPr>
        <w:spacing w:line="360" w:lineRule="auto"/>
        <w:ind w:left="720"/>
        <w:jc w:val="both"/>
        <w:rPr>
          <w:rFonts w:ascii="Arial" w:hAnsi="Arial" w:cs="Arial"/>
          <w:sz w:val="22"/>
          <w:szCs w:val="22"/>
        </w:rPr>
      </w:pPr>
      <w:r w:rsidRPr="007A1BEC">
        <w:rPr>
          <w:rFonts w:ascii="Arial" w:hAnsi="Arial" w:cs="Arial"/>
          <w:sz w:val="22"/>
          <w:szCs w:val="22"/>
        </w:rPr>
        <w:t xml:space="preserve">           Deployment considerations are,</w:t>
      </w:r>
    </w:p>
    <w:p w14:paraId="5F49E62F" w14:textId="77777777" w:rsidR="007A1BEC" w:rsidRPr="007A1BEC" w:rsidRDefault="007A1BEC" w:rsidP="007A1BEC">
      <w:pPr>
        <w:spacing w:line="360" w:lineRule="auto"/>
        <w:ind w:left="720"/>
        <w:jc w:val="both"/>
        <w:rPr>
          <w:rFonts w:ascii="Arial" w:hAnsi="Arial" w:cs="Arial"/>
          <w:sz w:val="22"/>
          <w:szCs w:val="22"/>
        </w:rPr>
      </w:pPr>
      <w:r w:rsidRPr="007A1BEC">
        <w:rPr>
          <w:rFonts w:ascii="Arial" w:hAnsi="Arial" w:cs="Arial"/>
          <w:sz w:val="22"/>
          <w:szCs w:val="22"/>
        </w:rPr>
        <w:t>● 500Mhz Processor</w:t>
      </w:r>
    </w:p>
    <w:p w14:paraId="31108FB0" w14:textId="77777777" w:rsidR="007A1BEC" w:rsidRPr="007A1BEC" w:rsidRDefault="007A1BEC" w:rsidP="007A1BEC">
      <w:pPr>
        <w:spacing w:line="360" w:lineRule="auto"/>
        <w:ind w:left="720"/>
        <w:jc w:val="both"/>
        <w:rPr>
          <w:rFonts w:ascii="Arial" w:hAnsi="Arial" w:cs="Arial"/>
          <w:sz w:val="22"/>
          <w:szCs w:val="22"/>
        </w:rPr>
      </w:pPr>
      <w:r w:rsidRPr="007A1BEC">
        <w:rPr>
          <w:rFonts w:ascii="Arial" w:hAnsi="Arial" w:cs="Arial"/>
          <w:sz w:val="22"/>
          <w:szCs w:val="22"/>
        </w:rPr>
        <w:t>● 4GB RAM</w:t>
      </w:r>
    </w:p>
    <w:p w14:paraId="2869B808" w14:textId="43E62706" w:rsidR="007A1BEC" w:rsidRPr="007A1BEC" w:rsidRDefault="007A1BEC" w:rsidP="007A1BEC">
      <w:pPr>
        <w:spacing w:line="360" w:lineRule="auto"/>
        <w:ind w:left="720"/>
        <w:jc w:val="both"/>
        <w:rPr>
          <w:rFonts w:ascii="Arial" w:hAnsi="Arial" w:cs="Arial"/>
          <w:sz w:val="22"/>
          <w:szCs w:val="22"/>
        </w:rPr>
      </w:pPr>
      <w:r w:rsidRPr="007A1BEC">
        <w:rPr>
          <w:rFonts w:ascii="Arial" w:hAnsi="Arial" w:cs="Arial"/>
          <w:sz w:val="22"/>
          <w:szCs w:val="22"/>
        </w:rPr>
        <w:t>● Network connectivity</w:t>
      </w:r>
    </w:p>
    <w:p w14:paraId="4F18E6E8" w14:textId="4B3DB06F" w:rsidR="00F304DA" w:rsidRDefault="00F304DA" w:rsidP="00F304DA">
      <w:pPr>
        <w:pStyle w:val="Heading3"/>
      </w:pPr>
      <w:bookmarkStart w:id="125" w:name="_Toc368912306"/>
      <w:r w:rsidRPr="00F304DA">
        <w:t>Application Server Disk Space</w:t>
      </w:r>
      <w:bookmarkEnd w:id="124"/>
      <w:bookmarkEnd w:id="125"/>
      <w:r w:rsidRPr="00F304DA">
        <w:t xml:space="preserve"> </w:t>
      </w:r>
      <w:bookmarkStart w:id="126" w:name="_Toc207768311"/>
    </w:p>
    <w:p w14:paraId="7310008D" w14:textId="7B4D4136" w:rsidR="007A1BEC" w:rsidRPr="007A1BEC" w:rsidRDefault="007A1BEC" w:rsidP="007A1BEC">
      <w:pPr>
        <w:ind w:firstLine="547"/>
        <w:rPr>
          <w:rFonts w:ascii="Arial" w:hAnsi="Arial" w:cs="Arial"/>
          <w:sz w:val="22"/>
          <w:szCs w:val="22"/>
        </w:rPr>
      </w:pPr>
      <w:r w:rsidRPr="007A1BEC">
        <w:rPr>
          <w:rFonts w:ascii="Arial" w:hAnsi="Arial" w:cs="Arial"/>
          <w:color w:val="000000"/>
          <w:sz w:val="22"/>
          <w:szCs w:val="22"/>
        </w:rPr>
        <w:t>Disk space – Minimum 150GB</w:t>
      </w:r>
    </w:p>
    <w:p w14:paraId="21E4C1AE" w14:textId="30B274C9" w:rsidR="00F304DA" w:rsidRDefault="00F304DA" w:rsidP="00F304DA">
      <w:pPr>
        <w:pStyle w:val="Heading3"/>
      </w:pPr>
      <w:bookmarkStart w:id="127" w:name="_Toc368912307"/>
      <w:r w:rsidRPr="003602B9">
        <w:t>Database Server Disk Spac</w:t>
      </w:r>
      <w:bookmarkStart w:id="128" w:name="_Toc207768312"/>
      <w:bookmarkEnd w:id="126"/>
      <w:r>
        <w:t>e</w:t>
      </w:r>
      <w:bookmarkEnd w:id="127"/>
    </w:p>
    <w:p w14:paraId="49371E22" w14:textId="0FA47EDC" w:rsidR="007A1BEC" w:rsidRPr="007A1BEC" w:rsidRDefault="007A1BEC" w:rsidP="007A1BEC">
      <w:pPr>
        <w:ind w:left="547"/>
        <w:rPr>
          <w:rFonts w:ascii="Arial" w:hAnsi="Arial" w:cs="Arial"/>
          <w:sz w:val="22"/>
          <w:szCs w:val="22"/>
        </w:rPr>
      </w:pPr>
      <w:r>
        <w:rPr>
          <w:rFonts w:ascii="Arial" w:hAnsi="Arial" w:cs="Arial"/>
          <w:sz w:val="22"/>
          <w:szCs w:val="22"/>
        </w:rPr>
        <w:t xml:space="preserve">     </w:t>
      </w:r>
      <w:r w:rsidRPr="007A1BEC">
        <w:rPr>
          <w:rFonts w:ascii="Arial" w:hAnsi="Arial" w:cs="Arial"/>
          <w:sz w:val="22"/>
          <w:szCs w:val="22"/>
        </w:rPr>
        <w:t>NA</w:t>
      </w:r>
    </w:p>
    <w:p w14:paraId="39129917" w14:textId="34A38362" w:rsidR="00F304DA" w:rsidRDefault="00F304DA" w:rsidP="00F304DA">
      <w:pPr>
        <w:pStyle w:val="Heading3"/>
      </w:pPr>
      <w:bookmarkStart w:id="129" w:name="_Toc368912308"/>
      <w:r w:rsidRPr="003602B9">
        <w:t>Integration Requirements</w:t>
      </w:r>
      <w:bookmarkStart w:id="130" w:name="_Toc207768313"/>
      <w:bookmarkEnd w:id="128"/>
      <w:bookmarkEnd w:id="129"/>
    </w:p>
    <w:p w14:paraId="7FF408AF" w14:textId="4B45028D" w:rsidR="007A1BEC" w:rsidRPr="007A1BEC" w:rsidRDefault="007A1BEC" w:rsidP="007A1BEC">
      <w:pPr>
        <w:pStyle w:val="BodyText"/>
        <w:spacing w:line="276" w:lineRule="auto"/>
        <w:ind w:left="1020"/>
        <w:jc w:val="both"/>
        <w:rPr>
          <w:sz w:val="24"/>
          <w:szCs w:val="24"/>
        </w:rPr>
      </w:pPr>
      <w:r>
        <w:rPr>
          <w:color w:val="000000"/>
          <w:sz w:val="24"/>
          <w:szCs w:val="24"/>
        </w:rPr>
        <w:t>The PWD Displays the current working directory on the server for the logged in user.</w:t>
      </w:r>
    </w:p>
    <w:p w14:paraId="0D66C65F" w14:textId="317FC3F9" w:rsidR="00C57D33" w:rsidRDefault="00C57D33" w:rsidP="00C57D33">
      <w:pPr>
        <w:pStyle w:val="Heading3"/>
      </w:pPr>
      <w:bookmarkStart w:id="131" w:name="_Toc361155804"/>
      <w:bookmarkStart w:id="132" w:name="_Toc368912309"/>
      <w:r>
        <w:t>Jobs</w:t>
      </w:r>
      <w:bookmarkEnd w:id="131"/>
      <w:bookmarkEnd w:id="132"/>
    </w:p>
    <w:p w14:paraId="47C91CA6" w14:textId="095CEB51" w:rsidR="00FB1ACE" w:rsidRPr="007A1BEC" w:rsidRDefault="007A1BEC" w:rsidP="00FB1ACE">
      <w:pPr>
        <w:ind w:firstLine="547"/>
      </w:pPr>
      <w:r>
        <w:t>NA</w:t>
      </w:r>
    </w:p>
    <w:p w14:paraId="37337316" w14:textId="77777777" w:rsidR="00FB1ACE" w:rsidRDefault="00C57D33" w:rsidP="00FB1ACE">
      <w:pPr>
        <w:pStyle w:val="Heading3"/>
        <w:rPr>
          <w:b w:val="0"/>
          <w:bCs w:val="0"/>
          <w:sz w:val="22"/>
          <w:szCs w:val="22"/>
        </w:rPr>
      </w:pPr>
      <w:bookmarkStart w:id="133" w:name="_Toc361155805"/>
      <w:bookmarkStart w:id="134" w:name="_Toc368912310"/>
      <w:r>
        <w:t>Network</w:t>
      </w:r>
      <w:bookmarkEnd w:id="133"/>
      <w:bookmarkEnd w:id="134"/>
      <w:r>
        <w:t xml:space="preserve"> </w:t>
      </w:r>
    </w:p>
    <w:p w14:paraId="7ECCB022" w14:textId="2632B955" w:rsidR="00FB1ACE" w:rsidRPr="00883470" w:rsidRDefault="00FB1ACE" w:rsidP="00883470">
      <w:pPr>
        <w:pStyle w:val="Heading3"/>
        <w:numPr>
          <w:ilvl w:val="0"/>
          <w:numId w:val="0"/>
        </w:numPr>
        <w:ind w:left="43"/>
        <w:rPr>
          <w:b w:val="0"/>
          <w:bCs w:val="0"/>
          <w:sz w:val="22"/>
          <w:szCs w:val="22"/>
        </w:rPr>
      </w:pPr>
      <w:r w:rsidRPr="00FB1ACE">
        <w:rPr>
          <w:b w:val="0"/>
          <w:bCs w:val="0"/>
          <w:sz w:val="22"/>
          <w:szCs w:val="22"/>
        </w:rPr>
        <w:t>The network connects the system for the purpose of file searching therefore stable Internet connectivity is required</w:t>
      </w:r>
      <w:r w:rsidRPr="00FB1ACE">
        <w:rPr>
          <w:sz w:val="22"/>
          <w:szCs w:val="22"/>
        </w:rPr>
        <w:t>.</w:t>
      </w:r>
    </w:p>
    <w:p w14:paraId="2F7D399E" w14:textId="3C77FB31" w:rsidR="00C57D33" w:rsidRDefault="00C57D33" w:rsidP="00C57D33">
      <w:pPr>
        <w:pStyle w:val="Heading3"/>
      </w:pPr>
      <w:bookmarkStart w:id="135" w:name="_Toc361155806"/>
      <w:bookmarkStart w:id="136" w:name="_Toc368912311"/>
      <w:r>
        <w:t>Others</w:t>
      </w:r>
      <w:bookmarkEnd w:id="135"/>
      <w:bookmarkEnd w:id="136"/>
    </w:p>
    <w:p w14:paraId="61EC5732" w14:textId="4379636A" w:rsidR="007A1BEC" w:rsidRPr="00883470" w:rsidRDefault="007A1BEC" w:rsidP="007A1BEC">
      <w:pPr>
        <w:ind w:left="475" w:firstLine="245"/>
        <w:rPr>
          <w:rFonts w:ascii="Arial" w:hAnsi="Arial" w:cs="Arial"/>
          <w:sz w:val="22"/>
          <w:szCs w:val="22"/>
        </w:rPr>
      </w:pPr>
      <w:r w:rsidRPr="00883470">
        <w:rPr>
          <w:rFonts w:ascii="Arial" w:hAnsi="Arial" w:cs="Arial"/>
          <w:sz w:val="22"/>
          <w:szCs w:val="22"/>
        </w:rPr>
        <w:t>NA</w:t>
      </w:r>
    </w:p>
    <w:p w14:paraId="24A3DAAA" w14:textId="22E7C542" w:rsidR="00C57D33" w:rsidRDefault="00C57D33" w:rsidP="00C57D33">
      <w:pPr>
        <w:pStyle w:val="Heading2"/>
      </w:pPr>
      <w:bookmarkStart w:id="137" w:name="_Toc361155807"/>
      <w:bookmarkStart w:id="138" w:name="_Toc368912312"/>
      <w:r>
        <w:t>Configuration</w:t>
      </w:r>
      <w:bookmarkEnd w:id="137"/>
      <w:bookmarkEnd w:id="138"/>
    </w:p>
    <w:p w14:paraId="30873019" w14:textId="64428E30" w:rsidR="007A1BEC" w:rsidRPr="007636E7" w:rsidRDefault="007A1BEC" w:rsidP="007A1BEC">
      <w:pPr>
        <w:ind w:left="648" w:firstLine="43"/>
        <w:rPr>
          <w:rFonts w:ascii="Arial" w:hAnsi="Arial" w:cs="Arial"/>
          <w:sz w:val="22"/>
          <w:szCs w:val="22"/>
        </w:rPr>
      </w:pPr>
      <w:r w:rsidRPr="007636E7">
        <w:rPr>
          <w:rFonts w:ascii="Arial" w:hAnsi="Arial" w:cs="Arial"/>
          <w:sz w:val="22"/>
          <w:szCs w:val="22"/>
        </w:rPr>
        <w:t>NA</w:t>
      </w:r>
    </w:p>
    <w:p w14:paraId="08C6A99B" w14:textId="2135FC1F" w:rsidR="00C57D33" w:rsidRDefault="00C57D33" w:rsidP="00C57D33">
      <w:pPr>
        <w:pStyle w:val="Heading3"/>
        <w:ind w:left="691"/>
      </w:pPr>
      <w:bookmarkStart w:id="139" w:name="_Toc361155808"/>
      <w:bookmarkStart w:id="140" w:name="_Toc368912313"/>
      <w:r>
        <w:lastRenderedPageBreak/>
        <w:t>Operating System</w:t>
      </w:r>
      <w:bookmarkEnd w:id="139"/>
      <w:bookmarkEnd w:id="140"/>
    </w:p>
    <w:p w14:paraId="3635171B" w14:textId="77777777" w:rsidR="00D42803" w:rsidRDefault="00D42803" w:rsidP="00BE54B2">
      <w:pPr>
        <w:widowControl w:val="0"/>
        <w:numPr>
          <w:ilvl w:val="0"/>
          <w:numId w:val="18"/>
        </w:numPr>
        <w:spacing w:line="360" w:lineRule="auto"/>
        <w:ind w:left="1440"/>
        <w:jc w:val="both"/>
        <w:rPr>
          <w:rFonts w:eastAsia="Arial"/>
          <w:sz w:val="24"/>
          <w:szCs w:val="24"/>
        </w:rPr>
      </w:pPr>
      <w:r>
        <w:rPr>
          <w:rFonts w:eastAsia="Arial"/>
          <w:sz w:val="24"/>
          <w:szCs w:val="24"/>
        </w:rPr>
        <w:t>Operating system – Unix.</w:t>
      </w:r>
    </w:p>
    <w:p w14:paraId="2DC43017" w14:textId="77777777" w:rsidR="00D42803" w:rsidRDefault="00D42803" w:rsidP="00BE54B2">
      <w:pPr>
        <w:widowControl w:val="0"/>
        <w:numPr>
          <w:ilvl w:val="0"/>
          <w:numId w:val="18"/>
        </w:numPr>
        <w:spacing w:line="360" w:lineRule="auto"/>
        <w:ind w:left="1440"/>
        <w:jc w:val="both"/>
        <w:rPr>
          <w:rFonts w:eastAsia="Arial"/>
          <w:sz w:val="24"/>
          <w:szCs w:val="24"/>
        </w:rPr>
      </w:pPr>
      <w:r>
        <w:rPr>
          <w:rFonts w:eastAsia="Arial"/>
          <w:sz w:val="24"/>
          <w:szCs w:val="24"/>
        </w:rPr>
        <w:t>RAM - 8GB.</w:t>
      </w:r>
    </w:p>
    <w:p w14:paraId="2F15E2D4" w14:textId="77CC8FA9" w:rsidR="00D42803" w:rsidRPr="00D42803" w:rsidRDefault="00D42803" w:rsidP="00BE54B2">
      <w:pPr>
        <w:widowControl w:val="0"/>
        <w:numPr>
          <w:ilvl w:val="0"/>
          <w:numId w:val="18"/>
        </w:numPr>
        <w:spacing w:after="120" w:line="360" w:lineRule="auto"/>
        <w:ind w:left="1440"/>
        <w:jc w:val="both"/>
        <w:rPr>
          <w:rFonts w:eastAsia="Arial"/>
          <w:sz w:val="24"/>
          <w:szCs w:val="24"/>
        </w:rPr>
      </w:pPr>
      <w:r>
        <w:rPr>
          <w:rFonts w:eastAsia="Arial"/>
          <w:sz w:val="24"/>
          <w:szCs w:val="24"/>
        </w:rPr>
        <w:t>Processor - i3/i5/i7</w:t>
      </w:r>
    </w:p>
    <w:p w14:paraId="7264F7D8" w14:textId="0FC735FB" w:rsidR="00C57D33" w:rsidRDefault="00C57D33" w:rsidP="00C57D33">
      <w:pPr>
        <w:pStyle w:val="Heading3"/>
        <w:ind w:left="691"/>
      </w:pPr>
      <w:bookmarkStart w:id="141" w:name="_Toc361155809"/>
      <w:bookmarkStart w:id="142" w:name="_Toc368912314"/>
      <w:r>
        <w:t>Database</w:t>
      </w:r>
      <w:bookmarkEnd w:id="141"/>
      <w:bookmarkEnd w:id="142"/>
    </w:p>
    <w:p w14:paraId="686E8B97" w14:textId="0FC185F8" w:rsidR="00D42803" w:rsidRPr="007636E7" w:rsidRDefault="007636E7" w:rsidP="007636E7">
      <w:pPr>
        <w:ind w:left="720"/>
        <w:rPr>
          <w:rFonts w:ascii="Arial" w:hAnsi="Arial" w:cs="Arial"/>
          <w:sz w:val="22"/>
          <w:szCs w:val="22"/>
        </w:rPr>
      </w:pPr>
      <w:r>
        <w:rPr>
          <w:rFonts w:ascii="Arial" w:hAnsi="Arial" w:cs="Arial"/>
          <w:sz w:val="22"/>
          <w:szCs w:val="22"/>
        </w:rPr>
        <w:t xml:space="preserve">      </w:t>
      </w:r>
      <w:r w:rsidR="00D42803" w:rsidRPr="007636E7">
        <w:rPr>
          <w:rFonts w:ascii="Arial" w:hAnsi="Arial" w:cs="Arial"/>
          <w:sz w:val="22"/>
          <w:szCs w:val="22"/>
        </w:rPr>
        <w:t>NA</w:t>
      </w:r>
    </w:p>
    <w:p w14:paraId="590EC60F" w14:textId="332D9FE3" w:rsidR="00C57D33" w:rsidRDefault="00C57D33" w:rsidP="00C57D33">
      <w:pPr>
        <w:pStyle w:val="Heading3"/>
        <w:ind w:left="691"/>
      </w:pPr>
      <w:bookmarkStart w:id="143" w:name="_Toc361155810"/>
      <w:bookmarkStart w:id="144" w:name="_Toc368912315"/>
      <w:r>
        <w:t>Network</w:t>
      </w:r>
      <w:bookmarkEnd w:id="143"/>
      <w:bookmarkEnd w:id="144"/>
      <w:r>
        <w:t xml:space="preserve"> </w:t>
      </w:r>
    </w:p>
    <w:p w14:paraId="785BA319" w14:textId="2300EDDD" w:rsidR="00D42803" w:rsidRPr="007636E7" w:rsidRDefault="007636E7" w:rsidP="00D42803">
      <w:pPr>
        <w:ind w:left="691"/>
        <w:rPr>
          <w:rFonts w:ascii="Arial" w:hAnsi="Arial" w:cs="Arial"/>
          <w:sz w:val="22"/>
          <w:szCs w:val="22"/>
        </w:rPr>
      </w:pPr>
      <w:r>
        <w:rPr>
          <w:rFonts w:ascii="Arial" w:hAnsi="Arial" w:cs="Arial"/>
          <w:sz w:val="22"/>
          <w:szCs w:val="22"/>
        </w:rPr>
        <w:t xml:space="preserve">       </w:t>
      </w:r>
      <w:r w:rsidR="00D42803" w:rsidRPr="007636E7">
        <w:rPr>
          <w:rFonts w:ascii="Arial" w:hAnsi="Arial" w:cs="Arial"/>
          <w:sz w:val="22"/>
          <w:szCs w:val="22"/>
        </w:rPr>
        <w:t>NA</w:t>
      </w:r>
    </w:p>
    <w:p w14:paraId="40A35EEB" w14:textId="3CBE30D3" w:rsidR="00C57D33" w:rsidRDefault="00C57D33" w:rsidP="00C57D33">
      <w:pPr>
        <w:pStyle w:val="Heading3"/>
        <w:ind w:left="691"/>
      </w:pPr>
      <w:bookmarkStart w:id="145" w:name="_Toc361155811"/>
      <w:bookmarkStart w:id="146" w:name="_Toc368912316"/>
      <w:r>
        <w:t>Desktop</w:t>
      </w:r>
      <w:bookmarkEnd w:id="145"/>
      <w:bookmarkEnd w:id="146"/>
    </w:p>
    <w:p w14:paraId="11C10257" w14:textId="10C6BC40" w:rsidR="00D42803" w:rsidRDefault="00D42803" w:rsidP="00D42803">
      <w:pPr>
        <w:rPr>
          <w:sz w:val="24"/>
          <w:szCs w:val="24"/>
        </w:rPr>
      </w:pPr>
      <w:r>
        <w:t xml:space="preserve">                         </w:t>
      </w:r>
      <w:r>
        <w:rPr>
          <w:sz w:val="24"/>
          <w:szCs w:val="24"/>
        </w:rPr>
        <w:t>Unix like environment is required.</w:t>
      </w:r>
    </w:p>
    <w:p w14:paraId="6763F23B" w14:textId="77777777" w:rsidR="00D42803" w:rsidRPr="00D42803" w:rsidRDefault="00D42803" w:rsidP="00D42803">
      <w:pPr>
        <w:ind w:left="403"/>
      </w:pPr>
    </w:p>
    <w:p w14:paraId="1E45B293" w14:textId="676841C1" w:rsidR="00E120EC" w:rsidRDefault="00E120EC" w:rsidP="00E120EC">
      <w:pPr>
        <w:pStyle w:val="Heading1"/>
      </w:pPr>
      <w:bookmarkStart w:id="147" w:name="_Toc368912317"/>
      <w:r>
        <w:t>References</w:t>
      </w:r>
      <w:bookmarkEnd w:id="147"/>
    </w:p>
    <w:p w14:paraId="5611E9B0" w14:textId="77777777" w:rsidR="00D42803" w:rsidRPr="00902D89" w:rsidRDefault="00000000" w:rsidP="00BE54B2">
      <w:pPr>
        <w:pStyle w:val="ListParagraph"/>
        <w:numPr>
          <w:ilvl w:val="0"/>
          <w:numId w:val="19"/>
        </w:numPr>
        <w:rPr>
          <w:sz w:val="26"/>
          <w:szCs w:val="26"/>
        </w:rPr>
      </w:pPr>
      <w:hyperlink r:id="rId18" w:history="1">
        <w:r w:rsidR="00D42803" w:rsidRPr="00902D89">
          <w:rPr>
            <w:rStyle w:val="Hyperlink"/>
            <w:sz w:val="26"/>
            <w:szCs w:val="26"/>
          </w:rPr>
          <w:t>www.w3schools.com</w:t>
        </w:r>
      </w:hyperlink>
    </w:p>
    <w:p w14:paraId="083EF2B6" w14:textId="77777777" w:rsidR="00D42803" w:rsidRPr="00902D89" w:rsidRDefault="00000000" w:rsidP="00BE54B2">
      <w:pPr>
        <w:pStyle w:val="ListParagraph"/>
        <w:numPr>
          <w:ilvl w:val="0"/>
          <w:numId w:val="19"/>
        </w:numPr>
        <w:rPr>
          <w:sz w:val="26"/>
          <w:szCs w:val="26"/>
        </w:rPr>
      </w:pPr>
      <w:hyperlink r:id="rId19" w:history="1">
        <w:r w:rsidR="00D42803" w:rsidRPr="00902D89">
          <w:rPr>
            <w:rStyle w:val="Hyperlink"/>
            <w:sz w:val="26"/>
            <w:szCs w:val="26"/>
          </w:rPr>
          <w:t>https://www.lovelycoding.org/inventory-management-system-project/</w:t>
        </w:r>
      </w:hyperlink>
    </w:p>
    <w:p w14:paraId="25AF6DBE" w14:textId="25C0F7FD" w:rsidR="00D42803" w:rsidRPr="00D42803" w:rsidRDefault="00D42803" w:rsidP="00BE54B2">
      <w:pPr>
        <w:widowControl w:val="0"/>
        <w:numPr>
          <w:ilvl w:val="0"/>
          <w:numId w:val="19"/>
        </w:numPr>
        <w:tabs>
          <w:tab w:val="left" w:pos="813"/>
        </w:tabs>
        <w:spacing w:after="240" w:line="360" w:lineRule="auto"/>
        <w:jc w:val="both"/>
        <w:rPr>
          <w:rFonts w:ascii="Arial" w:hAnsi="Arial" w:cs="Arial"/>
          <w:sz w:val="22"/>
          <w:szCs w:val="22"/>
        </w:rPr>
      </w:pPr>
      <w:r w:rsidRPr="00D42803">
        <w:rPr>
          <w:rFonts w:ascii="Arial" w:hAnsi="Arial" w:cs="Arial"/>
          <w:sz w:val="22"/>
          <w:szCs w:val="22"/>
        </w:rPr>
        <w:t>System Requirements Specification Document.</w:t>
      </w:r>
    </w:p>
    <w:p w14:paraId="76F67023" w14:textId="3B1238CC" w:rsidR="00D42803" w:rsidRPr="007636E7" w:rsidRDefault="00D42803" w:rsidP="007636E7">
      <w:pPr>
        <w:widowControl w:val="0"/>
        <w:numPr>
          <w:ilvl w:val="0"/>
          <w:numId w:val="19"/>
        </w:numPr>
        <w:tabs>
          <w:tab w:val="left" w:pos="761"/>
        </w:tabs>
        <w:spacing w:after="240" w:line="360" w:lineRule="auto"/>
        <w:jc w:val="both"/>
        <w:rPr>
          <w:rFonts w:ascii="Arial" w:hAnsi="Arial" w:cs="Arial"/>
          <w:sz w:val="24"/>
          <w:szCs w:val="24"/>
        </w:rPr>
      </w:pPr>
      <w:r w:rsidRPr="00D42803">
        <w:rPr>
          <w:rFonts w:ascii="Arial" w:hAnsi="Arial" w:cs="Arial"/>
          <w:sz w:val="22"/>
          <w:szCs w:val="22"/>
        </w:rPr>
        <w:t>Project Proposal Document</w:t>
      </w:r>
      <w:r w:rsidRPr="00D42803">
        <w:rPr>
          <w:rFonts w:ascii="Arial" w:hAnsi="Arial" w:cs="Arial"/>
          <w:sz w:val="24"/>
          <w:szCs w:val="24"/>
        </w:rPr>
        <w:t>.</w:t>
      </w:r>
    </w:p>
    <w:p w14:paraId="271A6B70" w14:textId="77777777" w:rsidR="00E120EC" w:rsidRPr="00E120EC" w:rsidRDefault="00E120EC" w:rsidP="00E120EC">
      <w:pPr>
        <w:pStyle w:val="Heading1"/>
      </w:pPr>
      <w:bookmarkStart w:id="148" w:name="_Toc368912318"/>
      <w:r>
        <w:t>Appendix</w:t>
      </w:r>
      <w:bookmarkEnd w:id="148"/>
    </w:p>
    <w:bookmarkEnd w:id="130"/>
    <w:p w14:paraId="5C80E583" w14:textId="77777777" w:rsidR="00D42803" w:rsidRPr="00902D89" w:rsidRDefault="00D42803" w:rsidP="00D42803">
      <w:pPr>
        <w:pStyle w:val="ListParagraph"/>
        <w:ind w:left="360"/>
      </w:pPr>
      <w:r w:rsidRPr="00902D89">
        <w:t>https://drive.google.com/drive/folders/1gLSsHl_5GDsaE-G6-D8Eih3ya9ZVLIB-?usp=sharing</w:t>
      </w:r>
    </w:p>
    <w:p w14:paraId="5F44680C" w14:textId="77777777" w:rsidR="00566298" w:rsidRDefault="00566298" w:rsidP="002E66F4">
      <w:pPr>
        <w:pStyle w:val="InfoBlue"/>
        <w:jc w:val="both"/>
        <w:rPr>
          <w:rFonts w:ascii="Arial" w:hAnsi="Arial" w:cs="Arial"/>
        </w:rPr>
      </w:pPr>
    </w:p>
    <w:p w14:paraId="5E588B92" w14:textId="77777777" w:rsidR="00566298" w:rsidRDefault="00566298" w:rsidP="002E66F4">
      <w:pPr>
        <w:pStyle w:val="InfoBlue"/>
        <w:jc w:val="both"/>
        <w:rPr>
          <w:rFonts w:ascii="Arial" w:hAnsi="Arial" w:cs="Arial"/>
        </w:rPr>
      </w:pPr>
    </w:p>
    <w:p w14:paraId="15B3BE73" w14:textId="2B53B03B" w:rsidR="00566298" w:rsidRDefault="00566298" w:rsidP="002E66F4">
      <w:pPr>
        <w:pStyle w:val="InfoBlue"/>
        <w:jc w:val="both"/>
        <w:rPr>
          <w:rFonts w:ascii="Arial" w:hAnsi="Arial" w:cs="Arial"/>
        </w:rPr>
      </w:pPr>
    </w:p>
    <w:p w14:paraId="449C88C5" w14:textId="4437D664" w:rsidR="00327BB2" w:rsidRDefault="00327BB2" w:rsidP="00327BB2">
      <w:pPr>
        <w:pStyle w:val="BodyText"/>
      </w:pPr>
    </w:p>
    <w:p w14:paraId="2D289897" w14:textId="09729FAB" w:rsidR="00327BB2" w:rsidRDefault="00327BB2" w:rsidP="00327BB2">
      <w:pPr>
        <w:pStyle w:val="BodyText"/>
      </w:pPr>
    </w:p>
    <w:p w14:paraId="0D640930" w14:textId="51C13467" w:rsidR="00327BB2" w:rsidRDefault="00327BB2" w:rsidP="00327BB2">
      <w:pPr>
        <w:pStyle w:val="BodyText"/>
      </w:pPr>
    </w:p>
    <w:p w14:paraId="7C043592" w14:textId="4888204B" w:rsidR="00327BB2" w:rsidRDefault="00327BB2" w:rsidP="00327BB2">
      <w:pPr>
        <w:pStyle w:val="BodyText"/>
      </w:pPr>
    </w:p>
    <w:p w14:paraId="294BB9A2" w14:textId="591D5444" w:rsidR="00327BB2" w:rsidRDefault="00327BB2" w:rsidP="00327BB2">
      <w:pPr>
        <w:pStyle w:val="BodyText"/>
      </w:pPr>
    </w:p>
    <w:p w14:paraId="55369B6E" w14:textId="2AF5A5ED" w:rsidR="00327BB2" w:rsidRDefault="00327BB2" w:rsidP="00327BB2">
      <w:pPr>
        <w:pStyle w:val="BodyText"/>
      </w:pPr>
    </w:p>
    <w:p w14:paraId="2CEB3C35" w14:textId="57717F31" w:rsidR="00327BB2" w:rsidRDefault="00327BB2" w:rsidP="00327BB2">
      <w:pPr>
        <w:pStyle w:val="BodyText"/>
      </w:pPr>
    </w:p>
    <w:p w14:paraId="38294EA5" w14:textId="23BAF399" w:rsidR="00327BB2" w:rsidRDefault="00327BB2" w:rsidP="00327BB2">
      <w:pPr>
        <w:pStyle w:val="BodyText"/>
      </w:pPr>
    </w:p>
    <w:p w14:paraId="561FFE63" w14:textId="77777777" w:rsidR="00327BB2" w:rsidRPr="00327BB2" w:rsidRDefault="00327BB2" w:rsidP="00327BB2">
      <w:pPr>
        <w:pStyle w:val="BodyText"/>
      </w:pPr>
    </w:p>
    <w:p w14:paraId="2B9DFB40" w14:textId="77777777" w:rsidR="00566298" w:rsidRDefault="00566298" w:rsidP="00566298">
      <w:pPr>
        <w:rPr>
          <w:b/>
          <w:bCs/>
          <w:sz w:val="24"/>
          <w:lang w:val="fr-FR"/>
        </w:rPr>
      </w:pPr>
      <w:r w:rsidRPr="009B4E2F">
        <w:rPr>
          <w:b/>
          <w:bCs/>
          <w:sz w:val="24"/>
          <w:lang w:val="fr-FR"/>
        </w:rPr>
        <w:lastRenderedPageBreak/>
        <w:t>Change Log</w:t>
      </w:r>
    </w:p>
    <w:p w14:paraId="66BC85F0" w14:textId="77777777" w:rsidR="00566298" w:rsidRPr="009B4E2F" w:rsidRDefault="00566298" w:rsidP="00566298">
      <w:pPr>
        <w:rPr>
          <w:b/>
          <w:bCs/>
          <w:sz w:val="24"/>
          <w:lang w:val="fr-FR"/>
        </w:rPr>
      </w:pPr>
    </w:p>
    <w:p w14:paraId="696B3129" w14:textId="77777777" w:rsidR="00566298" w:rsidRDefault="00566298" w:rsidP="00566298">
      <w:pPr>
        <w:ind w:firstLine="720"/>
        <w:rPr>
          <w:sz w:val="24"/>
          <w:lang w:val="fr-FR"/>
        </w:rPr>
      </w:pPr>
    </w:p>
    <w:p w14:paraId="5049DE17" w14:textId="77777777" w:rsidR="00566298" w:rsidRDefault="00566298" w:rsidP="00566298">
      <w:pPr>
        <w:tabs>
          <w:tab w:val="left" w:pos="945"/>
        </w:tabs>
        <w:rPr>
          <w:sz w:val="24"/>
          <w:lang w:val="fr-FR"/>
        </w:rPr>
      </w:pPr>
      <w:r>
        <w:rPr>
          <w:sz w:val="24"/>
          <w:lang w:val="fr-FR"/>
        </w:rPr>
        <w:tab/>
      </w:r>
    </w:p>
    <w:tbl>
      <w:tblPr>
        <w:tblW w:w="9791" w:type="dxa"/>
        <w:tblInd w:w="98" w:type="dxa"/>
        <w:tblLook w:val="04A0" w:firstRow="1" w:lastRow="0" w:firstColumn="1" w:lastColumn="0" w:noHBand="0" w:noVBand="1"/>
      </w:tblPr>
      <w:tblGrid>
        <w:gridCol w:w="2278"/>
        <w:gridCol w:w="1701"/>
        <w:gridCol w:w="2600"/>
        <w:gridCol w:w="436"/>
        <w:gridCol w:w="1090"/>
        <w:gridCol w:w="1686"/>
      </w:tblGrid>
      <w:tr w:rsidR="00566298" w:rsidRPr="00DB4C43" w14:paraId="11D6A6B3" w14:textId="77777777" w:rsidTr="008945F1">
        <w:trPr>
          <w:trHeight w:val="375"/>
        </w:trPr>
        <w:tc>
          <w:tcPr>
            <w:tcW w:w="9791" w:type="dxa"/>
            <w:gridSpan w:val="6"/>
            <w:tcBorders>
              <w:top w:val="single" w:sz="8" w:space="0" w:color="auto"/>
              <w:left w:val="single" w:sz="8" w:space="0" w:color="auto"/>
              <w:bottom w:val="single" w:sz="8" w:space="0" w:color="auto"/>
              <w:right w:val="single" w:sz="8" w:space="0" w:color="000000"/>
            </w:tcBorders>
            <w:shd w:val="clear" w:color="auto" w:fill="E5DFEC"/>
            <w:hideMark/>
          </w:tcPr>
          <w:p w14:paraId="3CD9FD49" w14:textId="77777777" w:rsidR="00566298" w:rsidRPr="00DB4C43" w:rsidRDefault="00566298" w:rsidP="008945F1">
            <w:pPr>
              <w:tabs>
                <w:tab w:val="left" w:pos="1350"/>
                <w:tab w:val="center" w:pos="4787"/>
              </w:tabs>
              <w:rPr>
                <w:rFonts w:cs="Arial"/>
                <w:b/>
                <w:bCs/>
                <w:color w:val="000000"/>
                <w:sz w:val="32"/>
                <w:szCs w:val="32"/>
                <w:lang w:val="en-IN" w:eastAsia="en-IN"/>
              </w:rPr>
            </w:pPr>
            <w:r>
              <w:rPr>
                <w:rFonts w:cs="Arial"/>
                <w:b/>
                <w:bCs/>
                <w:color w:val="000000"/>
                <w:sz w:val="32"/>
                <w:szCs w:val="32"/>
                <w:lang w:val="en-IN" w:eastAsia="en-IN"/>
              </w:rPr>
              <w:tab/>
            </w:r>
            <w:r>
              <w:rPr>
                <w:rFonts w:cs="Arial"/>
                <w:b/>
                <w:bCs/>
                <w:color w:val="000000"/>
                <w:sz w:val="32"/>
                <w:szCs w:val="32"/>
                <w:lang w:val="en-IN" w:eastAsia="en-IN"/>
              </w:rPr>
              <w:tab/>
            </w:r>
            <w:r w:rsidRPr="00DB4C43">
              <w:rPr>
                <w:rFonts w:cs="Arial"/>
                <w:b/>
                <w:bCs/>
                <w:color w:val="000000"/>
                <w:sz w:val="32"/>
                <w:szCs w:val="32"/>
                <w:lang w:val="en-IN" w:eastAsia="en-IN"/>
              </w:rPr>
              <w:t>QMS Template Version Control (</w:t>
            </w:r>
            <w:r w:rsidRPr="00DB4C43">
              <w:rPr>
                <w:rFonts w:cs="Arial"/>
                <w:b/>
                <w:bCs/>
                <w:color w:val="000000"/>
                <w:lang w:val="en-IN" w:eastAsia="en-IN"/>
              </w:rPr>
              <w:t>Maintained by QA</w:t>
            </w:r>
            <w:r w:rsidRPr="00DB4C43">
              <w:rPr>
                <w:rFonts w:cs="Arial"/>
                <w:b/>
                <w:bCs/>
                <w:color w:val="000000"/>
                <w:sz w:val="24"/>
                <w:szCs w:val="24"/>
                <w:lang w:val="en-IN" w:eastAsia="en-IN"/>
              </w:rPr>
              <w:t>)</w:t>
            </w:r>
          </w:p>
        </w:tc>
      </w:tr>
      <w:tr w:rsidR="00566298" w:rsidRPr="00DB4C43" w14:paraId="6E8FFFD1" w14:textId="77777777" w:rsidTr="008945F1">
        <w:trPr>
          <w:trHeight w:val="405"/>
        </w:trPr>
        <w:tc>
          <w:tcPr>
            <w:tcW w:w="2278" w:type="dxa"/>
            <w:tcBorders>
              <w:top w:val="nil"/>
              <w:left w:val="nil"/>
              <w:bottom w:val="nil"/>
              <w:right w:val="nil"/>
            </w:tcBorders>
            <w:shd w:val="clear" w:color="000000" w:fill="FFFFFF"/>
            <w:noWrap/>
            <w:vAlign w:val="bottom"/>
            <w:hideMark/>
          </w:tcPr>
          <w:p w14:paraId="72C5D7F2" w14:textId="77777777" w:rsidR="00566298" w:rsidRPr="00DB4C43" w:rsidRDefault="00566298" w:rsidP="008945F1">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1701" w:type="dxa"/>
            <w:tcBorders>
              <w:top w:val="nil"/>
              <w:left w:val="nil"/>
              <w:bottom w:val="nil"/>
              <w:right w:val="nil"/>
            </w:tcBorders>
            <w:shd w:val="clear" w:color="000000" w:fill="FFFFFF"/>
            <w:noWrap/>
            <w:vAlign w:val="bottom"/>
            <w:hideMark/>
          </w:tcPr>
          <w:p w14:paraId="2AFA6496" w14:textId="77777777" w:rsidR="00566298" w:rsidRPr="00DB4C43" w:rsidRDefault="00566298" w:rsidP="008945F1">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2600" w:type="dxa"/>
            <w:tcBorders>
              <w:top w:val="nil"/>
              <w:left w:val="nil"/>
              <w:bottom w:val="nil"/>
              <w:right w:val="nil"/>
            </w:tcBorders>
            <w:shd w:val="clear" w:color="000000" w:fill="FFFFFF"/>
            <w:noWrap/>
            <w:vAlign w:val="bottom"/>
            <w:hideMark/>
          </w:tcPr>
          <w:p w14:paraId="62F1AA21" w14:textId="77777777" w:rsidR="00566298" w:rsidRPr="00DB4C43" w:rsidRDefault="00566298" w:rsidP="008945F1">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436" w:type="dxa"/>
            <w:tcBorders>
              <w:top w:val="nil"/>
              <w:left w:val="nil"/>
              <w:bottom w:val="nil"/>
              <w:right w:val="nil"/>
            </w:tcBorders>
            <w:shd w:val="clear" w:color="000000" w:fill="FFFFFF"/>
            <w:noWrap/>
            <w:vAlign w:val="bottom"/>
            <w:hideMark/>
          </w:tcPr>
          <w:p w14:paraId="6C189372" w14:textId="77777777" w:rsidR="00566298" w:rsidRPr="00DB4C43" w:rsidRDefault="00566298" w:rsidP="008945F1">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1090" w:type="dxa"/>
            <w:tcBorders>
              <w:top w:val="nil"/>
              <w:left w:val="nil"/>
              <w:bottom w:val="nil"/>
              <w:right w:val="nil"/>
            </w:tcBorders>
            <w:shd w:val="clear" w:color="000000" w:fill="FFFFFF"/>
            <w:noWrap/>
            <w:vAlign w:val="bottom"/>
            <w:hideMark/>
          </w:tcPr>
          <w:p w14:paraId="05DD65FE" w14:textId="77777777" w:rsidR="00566298" w:rsidRPr="00DB4C43" w:rsidRDefault="00566298" w:rsidP="008945F1">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1686" w:type="dxa"/>
            <w:tcBorders>
              <w:top w:val="nil"/>
              <w:left w:val="nil"/>
              <w:bottom w:val="nil"/>
              <w:right w:val="nil"/>
            </w:tcBorders>
            <w:shd w:val="clear" w:color="auto" w:fill="auto"/>
            <w:noWrap/>
            <w:vAlign w:val="bottom"/>
            <w:hideMark/>
          </w:tcPr>
          <w:p w14:paraId="199E7234" w14:textId="77777777" w:rsidR="00566298" w:rsidRPr="00DB4C43" w:rsidRDefault="00566298" w:rsidP="008945F1">
            <w:pPr>
              <w:rPr>
                <w:rFonts w:ascii="Calibri" w:hAnsi="Calibri"/>
                <w:color w:val="000000"/>
                <w:sz w:val="22"/>
                <w:szCs w:val="22"/>
                <w:lang w:val="en-IN" w:eastAsia="en-IN"/>
              </w:rPr>
            </w:pPr>
          </w:p>
        </w:tc>
      </w:tr>
      <w:tr w:rsidR="00566298" w:rsidRPr="00DB4C43" w14:paraId="3D78F9B0" w14:textId="77777777" w:rsidTr="008945F1">
        <w:trPr>
          <w:trHeight w:val="315"/>
        </w:trPr>
        <w:tc>
          <w:tcPr>
            <w:tcW w:w="2278" w:type="dxa"/>
            <w:tcBorders>
              <w:top w:val="single" w:sz="8" w:space="0" w:color="auto"/>
              <w:left w:val="single" w:sz="8" w:space="0" w:color="auto"/>
              <w:bottom w:val="single" w:sz="8" w:space="0" w:color="auto"/>
              <w:right w:val="single" w:sz="8" w:space="0" w:color="auto"/>
            </w:tcBorders>
            <w:shd w:val="clear" w:color="auto" w:fill="E5DFEC"/>
            <w:vAlign w:val="center"/>
            <w:hideMark/>
          </w:tcPr>
          <w:p w14:paraId="2555E758" w14:textId="77777777" w:rsidR="00566298" w:rsidRPr="00DB4C43" w:rsidRDefault="00566298" w:rsidP="008945F1">
            <w:pPr>
              <w:jc w:val="center"/>
              <w:rPr>
                <w:rFonts w:cs="Arial"/>
                <w:b/>
                <w:bCs/>
                <w:lang w:val="en-IN" w:eastAsia="en-IN"/>
              </w:rPr>
            </w:pPr>
            <w:r w:rsidRPr="00DB4C43">
              <w:rPr>
                <w:rFonts w:cs="Arial"/>
                <w:b/>
                <w:bCs/>
                <w:lang w:val="en-IN" w:eastAsia="en-IN"/>
              </w:rPr>
              <w:t>Date</w:t>
            </w:r>
          </w:p>
        </w:tc>
        <w:tc>
          <w:tcPr>
            <w:tcW w:w="1701" w:type="dxa"/>
            <w:tcBorders>
              <w:top w:val="single" w:sz="8" w:space="0" w:color="auto"/>
              <w:left w:val="nil"/>
              <w:bottom w:val="single" w:sz="8" w:space="0" w:color="auto"/>
              <w:right w:val="single" w:sz="8" w:space="0" w:color="auto"/>
            </w:tcBorders>
            <w:shd w:val="clear" w:color="auto" w:fill="E5DFEC"/>
            <w:vAlign w:val="center"/>
            <w:hideMark/>
          </w:tcPr>
          <w:p w14:paraId="6B98DC87" w14:textId="77777777" w:rsidR="00566298" w:rsidRPr="00DB4C43" w:rsidRDefault="00566298" w:rsidP="008945F1">
            <w:pPr>
              <w:jc w:val="center"/>
              <w:rPr>
                <w:rFonts w:cs="Arial"/>
                <w:b/>
                <w:bCs/>
                <w:lang w:val="en-IN" w:eastAsia="en-IN"/>
              </w:rPr>
            </w:pPr>
            <w:r w:rsidRPr="00DB4C43">
              <w:rPr>
                <w:rFonts w:cs="Arial"/>
                <w:b/>
                <w:bCs/>
                <w:lang w:val="en-IN" w:eastAsia="en-IN"/>
              </w:rPr>
              <w:t>Version</w:t>
            </w:r>
          </w:p>
        </w:tc>
        <w:tc>
          <w:tcPr>
            <w:tcW w:w="3036" w:type="dxa"/>
            <w:gridSpan w:val="2"/>
            <w:tcBorders>
              <w:top w:val="single" w:sz="8" w:space="0" w:color="auto"/>
              <w:left w:val="nil"/>
              <w:bottom w:val="single" w:sz="8" w:space="0" w:color="auto"/>
              <w:right w:val="single" w:sz="8" w:space="0" w:color="000000"/>
            </w:tcBorders>
            <w:shd w:val="clear" w:color="auto" w:fill="E5DFEC"/>
            <w:vAlign w:val="center"/>
            <w:hideMark/>
          </w:tcPr>
          <w:p w14:paraId="625124C5" w14:textId="77777777" w:rsidR="00566298" w:rsidRPr="00DB4C43" w:rsidRDefault="00566298" w:rsidP="008945F1">
            <w:pPr>
              <w:jc w:val="center"/>
              <w:rPr>
                <w:rFonts w:cs="Arial"/>
                <w:b/>
                <w:bCs/>
                <w:lang w:val="en-IN" w:eastAsia="en-IN"/>
              </w:rPr>
            </w:pPr>
            <w:r w:rsidRPr="00DB4C43">
              <w:rPr>
                <w:rFonts w:cs="Arial"/>
                <w:b/>
                <w:bCs/>
                <w:lang w:val="en-IN" w:eastAsia="en-IN"/>
              </w:rPr>
              <w:t>Author</w:t>
            </w:r>
          </w:p>
        </w:tc>
        <w:tc>
          <w:tcPr>
            <w:tcW w:w="2776" w:type="dxa"/>
            <w:gridSpan w:val="2"/>
            <w:tcBorders>
              <w:top w:val="single" w:sz="8" w:space="0" w:color="auto"/>
              <w:left w:val="nil"/>
              <w:bottom w:val="single" w:sz="8" w:space="0" w:color="auto"/>
              <w:right w:val="single" w:sz="8" w:space="0" w:color="000000"/>
            </w:tcBorders>
            <w:shd w:val="clear" w:color="auto" w:fill="E5DFEC"/>
            <w:vAlign w:val="center"/>
            <w:hideMark/>
          </w:tcPr>
          <w:p w14:paraId="5DFC91FA" w14:textId="77777777" w:rsidR="00566298" w:rsidRPr="00DB4C43" w:rsidRDefault="00566298" w:rsidP="008945F1">
            <w:pPr>
              <w:jc w:val="center"/>
              <w:rPr>
                <w:rFonts w:cs="Arial"/>
                <w:b/>
                <w:bCs/>
                <w:lang w:val="en-IN" w:eastAsia="en-IN"/>
              </w:rPr>
            </w:pPr>
            <w:r w:rsidRPr="00DB4C43">
              <w:rPr>
                <w:rFonts w:cs="Arial"/>
                <w:b/>
                <w:bCs/>
                <w:lang w:val="en-IN" w:eastAsia="en-IN"/>
              </w:rPr>
              <w:t>Description</w:t>
            </w:r>
          </w:p>
        </w:tc>
      </w:tr>
      <w:tr w:rsidR="009224AC" w:rsidRPr="00DB4C43" w14:paraId="75590C6B" w14:textId="77777777" w:rsidTr="008945F1">
        <w:trPr>
          <w:trHeight w:val="405"/>
        </w:trPr>
        <w:tc>
          <w:tcPr>
            <w:tcW w:w="2278" w:type="dxa"/>
            <w:tcBorders>
              <w:top w:val="nil"/>
              <w:left w:val="single" w:sz="8" w:space="0" w:color="auto"/>
              <w:bottom w:val="single" w:sz="8" w:space="0" w:color="auto"/>
              <w:right w:val="single" w:sz="8" w:space="0" w:color="auto"/>
            </w:tcBorders>
            <w:shd w:val="clear" w:color="000000" w:fill="FFFFFF"/>
            <w:noWrap/>
            <w:vAlign w:val="bottom"/>
            <w:hideMark/>
          </w:tcPr>
          <w:p w14:paraId="650FB4EB" w14:textId="77777777" w:rsidR="009224AC" w:rsidRPr="00DB4C43" w:rsidRDefault="009224AC" w:rsidP="00ED0717">
            <w:pPr>
              <w:rPr>
                <w:rFonts w:ascii="Calibri" w:hAnsi="Calibri"/>
                <w:color w:val="000000"/>
                <w:sz w:val="22"/>
                <w:szCs w:val="22"/>
                <w:lang w:val="en-IN" w:eastAsia="en-IN"/>
              </w:rPr>
            </w:pPr>
            <w:r w:rsidRPr="00DB4C43">
              <w:rPr>
                <w:rFonts w:ascii="Calibri" w:hAnsi="Calibri"/>
                <w:color w:val="000000"/>
                <w:sz w:val="22"/>
                <w:szCs w:val="22"/>
                <w:lang w:val="en-IN" w:eastAsia="en-IN"/>
              </w:rPr>
              <w:t> </w:t>
            </w:r>
            <w:r>
              <w:rPr>
                <w:rFonts w:ascii="Calibri" w:hAnsi="Calibri"/>
                <w:color w:val="000000"/>
                <w:sz w:val="22"/>
                <w:szCs w:val="22"/>
                <w:lang w:val="en-IN" w:eastAsia="en-IN"/>
              </w:rPr>
              <w:t>28-May-2015</w:t>
            </w:r>
          </w:p>
        </w:tc>
        <w:tc>
          <w:tcPr>
            <w:tcW w:w="1701" w:type="dxa"/>
            <w:tcBorders>
              <w:top w:val="nil"/>
              <w:left w:val="nil"/>
              <w:bottom w:val="single" w:sz="8" w:space="0" w:color="auto"/>
              <w:right w:val="nil"/>
            </w:tcBorders>
            <w:shd w:val="clear" w:color="000000" w:fill="FFFFFF"/>
            <w:noWrap/>
            <w:vAlign w:val="bottom"/>
            <w:hideMark/>
          </w:tcPr>
          <w:p w14:paraId="269C8F5D" w14:textId="77777777" w:rsidR="009224AC" w:rsidRPr="00DB4C43" w:rsidRDefault="009224AC" w:rsidP="00ED0717">
            <w:pPr>
              <w:rPr>
                <w:rFonts w:ascii="Calibri" w:hAnsi="Calibri"/>
                <w:color w:val="000000"/>
                <w:sz w:val="22"/>
                <w:szCs w:val="22"/>
                <w:lang w:val="en-IN" w:eastAsia="en-IN"/>
              </w:rPr>
            </w:pPr>
            <w:r>
              <w:rPr>
                <w:rFonts w:ascii="Calibri" w:hAnsi="Calibri"/>
                <w:color w:val="000000"/>
                <w:sz w:val="22"/>
                <w:szCs w:val="22"/>
                <w:lang w:val="en-IN" w:eastAsia="en-IN"/>
              </w:rPr>
              <w:t>1.0</w:t>
            </w:r>
          </w:p>
        </w:tc>
        <w:tc>
          <w:tcPr>
            <w:tcW w:w="3036" w:type="dxa"/>
            <w:gridSpan w:val="2"/>
            <w:tcBorders>
              <w:top w:val="single" w:sz="8" w:space="0" w:color="auto"/>
              <w:left w:val="single" w:sz="8" w:space="0" w:color="auto"/>
              <w:bottom w:val="single" w:sz="8" w:space="0" w:color="auto"/>
              <w:right w:val="single" w:sz="8" w:space="0" w:color="auto"/>
            </w:tcBorders>
            <w:shd w:val="clear" w:color="000000" w:fill="FFFFFF"/>
            <w:noWrap/>
            <w:vAlign w:val="bottom"/>
            <w:hideMark/>
          </w:tcPr>
          <w:p w14:paraId="5F349D27" w14:textId="77777777" w:rsidR="009224AC" w:rsidRPr="00DB4C43" w:rsidRDefault="009224AC" w:rsidP="00ED0717">
            <w:pPr>
              <w:jc w:val="center"/>
              <w:rPr>
                <w:rFonts w:ascii="Calibri" w:hAnsi="Calibri"/>
                <w:color w:val="000000"/>
                <w:sz w:val="22"/>
                <w:szCs w:val="22"/>
                <w:lang w:val="en-IN" w:eastAsia="en-IN"/>
              </w:rPr>
            </w:pPr>
            <w:r>
              <w:rPr>
                <w:rFonts w:ascii="Calibri" w:hAnsi="Calibri"/>
                <w:color w:val="000000"/>
                <w:sz w:val="22"/>
                <w:szCs w:val="22"/>
                <w:lang w:val="en-IN" w:eastAsia="en-IN"/>
              </w:rPr>
              <w:t>QA Team</w:t>
            </w:r>
          </w:p>
        </w:tc>
        <w:tc>
          <w:tcPr>
            <w:tcW w:w="2776" w:type="dxa"/>
            <w:gridSpan w:val="2"/>
            <w:tcBorders>
              <w:top w:val="single" w:sz="8" w:space="0" w:color="auto"/>
              <w:left w:val="nil"/>
              <w:bottom w:val="single" w:sz="8" w:space="0" w:color="auto"/>
              <w:right w:val="single" w:sz="8" w:space="0" w:color="auto"/>
            </w:tcBorders>
            <w:shd w:val="clear" w:color="000000" w:fill="FFFFFF"/>
            <w:vAlign w:val="bottom"/>
            <w:hideMark/>
          </w:tcPr>
          <w:p w14:paraId="007DCE1E" w14:textId="77777777" w:rsidR="009224AC" w:rsidRPr="00DB4C43" w:rsidRDefault="009224AC" w:rsidP="00ED0717">
            <w:pPr>
              <w:jc w:val="center"/>
              <w:rPr>
                <w:rFonts w:ascii="Calibri" w:hAnsi="Calibri"/>
                <w:color w:val="000000"/>
                <w:sz w:val="22"/>
                <w:szCs w:val="22"/>
                <w:lang w:val="en-IN" w:eastAsia="en-IN"/>
              </w:rPr>
            </w:pPr>
            <w:r>
              <w:rPr>
                <w:rFonts w:ascii="Calibri" w:hAnsi="Calibri"/>
                <w:color w:val="000000"/>
                <w:sz w:val="22"/>
                <w:szCs w:val="22"/>
                <w:lang w:val="en-IN" w:eastAsia="en-IN"/>
              </w:rPr>
              <w:t>Initial Version</w:t>
            </w:r>
          </w:p>
        </w:tc>
      </w:tr>
      <w:tr w:rsidR="009224AC" w:rsidRPr="00DB4C43" w14:paraId="23EFFBF2" w14:textId="77777777" w:rsidTr="008945F1">
        <w:trPr>
          <w:trHeight w:val="315"/>
        </w:trPr>
        <w:tc>
          <w:tcPr>
            <w:tcW w:w="2278" w:type="dxa"/>
            <w:tcBorders>
              <w:top w:val="nil"/>
              <w:left w:val="single" w:sz="8" w:space="0" w:color="auto"/>
              <w:bottom w:val="single" w:sz="8" w:space="0" w:color="auto"/>
              <w:right w:val="single" w:sz="8" w:space="0" w:color="auto"/>
            </w:tcBorders>
            <w:shd w:val="clear" w:color="000000" w:fill="FFFFFF"/>
            <w:noWrap/>
            <w:vAlign w:val="bottom"/>
            <w:hideMark/>
          </w:tcPr>
          <w:p w14:paraId="743E5590" w14:textId="77777777" w:rsidR="009224AC" w:rsidRPr="00DB4C43" w:rsidRDefault="009224AC" w:rsidP="008945F1">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1701" w:type="dxa"/>
            <w:tcBorders>
              <w:top w:val="nil"/>
              <w:left w:val="nil"/>
              <w:bottom w:val="single" w:sz="8" w:space="0" w:color="auto"/>
              <w:right w:val="nil"/>
            </w:tcBorders>
            <w:shd w:val="clear" w:color="000000" w:fill="FFFFFF"/>
            <w:noWrap/>
            <w:vAlign w:val="bottom"/>
            <w:hideMark/>
          </w:tcPr>
          <w:p w14:paraId="166561E3" w14:textId="77777777" w:rsidR="009224AC" w:rsidRPr="00DB4C43" w:rsidRDefault="009224AC" w:rsidP="008945F1">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3036" w:type="dxa"/>
            <w:gridSpan w:val="2"/>
            <w:tcBorders>
              <w:top w:val="single" w:sz="8" w:space="0" w:color="auto"/>
              <w:left w:val="single" w:sz="8" w:space="0" w:color="auto"/>
              <w:bottom w:val="single" w:sz="8" w:space="0" w:color="auto"/>
              <w:right w:val="single" w:sz="8" w:space="0" w:color="auto"/>
            </w:tcBorders>
            <w:shd w:val="clear" w:color="000000" w:fill="FFFFFF"/>
            <w:noWrap/>
            <w:vAlign w:val="bottom"/>
            <w:hideMark/>
          </w:tcPr>
          <w:p w14:paraId="4A68FC95" w14:textId="77777777" w:rsidR="009224AC" w:rsidRPr="00DB4C43" w:rsidRDefault="009224AC" w:rsidP="008945F1">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2776" w:type="dxa"/>
            <w:gridSpan w:val="2"/>
            <w:tcBorders>
              <w:top w:val="single" w:sz="8" w:space="0" w:color="auto"/>
              <w:left w:val="nil"/>
              <w:bottom w:val="single" w:sz="8" w:space="0" w:color="auto"/>
              <w:right w:val="single" w:sz="8" w:space="0" w:color="auto"/>
            </w:tcBorders>
            <w:shd w:val="clear" w:color="000000" w:fill="FFFFFF"/>
            <w:vAlign w:val="bottom"/>
            <w:hideMark/>
          </w:tcPr>
          <w:p w14:paraId="38AEC608" w14:textId="77777777" w:rsidR="009224AC" w:rsidRPr="00DB4C43" w:rsidRDefault="009224AC" w:rsidP="008945F1">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r>
      <w:tr w:rsidR="009224AC" w:rsidRPr="00DB4C43" w14:paraId="51E18A55" w14:textId="77777777" w:rsidTr="008945F1">
        <w:trPr>
          <w:trHeight w:val="315"/>
        </w:trPr>
        <w:tc>
          <w:tcPr>
            <w:tcW w:w="2278" w:type="dxa"/>
            <w:tcBorders>
              <w:top w:val="nil"/>
              <w:left w:val="single" w:sz="8" w:space="0" w:color="auto"/>
              <w:bottom w:val="single" w:sz="8" w:space="0" w:color="auto"/>
              <w:right w:val="single" w:sz="8" w:space="0" w:color="auto"/>
            </w:tcBorders>
            <w:shd w:val="clear" w:color="000000" w:fill="FFFFFF"/>
            <w:noWrap/>
            <w:vAlign w:val="bottom"/>
            <w:hideMark/>
          </w:tcPr>
          <w:p w14:paraId="48A140FD" w14:textId="77777777" w:rsidR="009224AC" w:rsidRPr="00DB4C43" w:rsidRDefault="009224AC" w:rsidP="008945F1">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1701" w:type="dxa"/>
            <w:tcBorders>
              <w:top w:val="nil"/>
              <w:left w:val="nil"/>
              <w:bottom w:val="single" w:sz="8" w:space="0" w:color="auto"/>
              <w:right w:val="nil"/>
            </w:tcBorders>
            <w:shd w:val="clear" w:color="000000" w:fill="FFFFFF"/>
            <w:noWrap/>
            <w:vAlign w:val="bottom"/>
            <w:hideMark/>
          </w:tcPr>
          <w:p w14:paraId="6D470E16" w14:textId="77777777" w:rsidR="009224AC" w:rsidRPr="00DB4C43" w:rsidRDefault="009224AC" w:rsidP="008945F1">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3036" w:type="dxa"/>
            <w:gridSpan w:val="2"/>
            <w:tcBorders>
              <w:top w:val="single" w:sz="8" w:space="0" w:color="auto"/>
              <w:left w:val="single" w:sz="8" w:space="0" w:color="auto"/>
              <w:bottom w:val="single" w:sz="8" w:space="0" w:color="auto"/>
              <w:right w:val="single" w:sz="8" w:space="0" w:color="auto"/>
            </w:tcBorders>
            <w:shd w:val="clear" w:color="000000" w:fill="FFFFFF"/>
            <w:noWrap/>
            <w:vAlign w:val="bottom"/>
            <w:hideMark/>
          </w:tcPr>
          <w:p w14:paraId="59F45C93" w14:textId="77777777" w:rsidR="009224AC" w:rsidRPr="00DB4C43" w:rsidRDefault="009224AC" w:rsidP="008945F1">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2776" w:type="dxa"/>
            <w:gridSpan w:val="2"/>
            <w:tcBorders>
              <w:top w:val="single" w:sz="8" w:space="0" w:color="auto"/>
              <w:left w:val="nil"/>
              <w:bottom w:val="single" w:sz="8" w:space="0" w:color="auto"/>
              <w:right w:val="single" w:sz="8" w:space="0" w:color="auto"/>
            </w:tcBorders>
            <w:shd w:val="clear" w:color="000000" w:fill="FFFFFF"/>
            <w:vAlign w:val="bottom"/>
            <w:hideMark/>
          </w:tcPr>
          <w:p w14:paraId="0E90538A" w14:textId="77777777" w:rsidR="009224AC" w:rsidRPr="00DB4C43" w:rsidRDefault="009224AC" w:rsidP="008945F1">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r>
      <w:tr w:rsidR="009224AC" w:rsidRPr="00DB4C43" w14:paraId="42B21747" w14:textId="77777777" w:rsidTr="008945F1">
        <w:trPr>
          <w:trHeight w:val="300"/>
        </w:trPr>
        <w:tc>
          <w:tcPr>
            <w:tcW w:w="2278" w:type="dxa"/>
            <w:tcBorders>
              <w:top w:val="nil"/>
              <w:left w:val="single" w:sz="8" w:space="0" w:color="auto"/>
              <w:bottom w:val="single" w:sz="4" w:space="0" w:color="auto"/>
              <w:right w:val="single" w:sz="8" w:space="0" w:color="auto"/>
            </w:tcBorders>
            <w:shd w:val="clear" w:color="000000" w:fill="FFFFFF"/>
            <w:noWrap/>
            <w:vAlign w:val="bottom"/>
            <w:hideMark/>
          </w:tcPr>
          <w:p w14:paraId="5484B75E" w14:textId="77777777" w:rsidR="009224AC" w:rsidRPr="00DB4C43" w:rsidRDefault="009224AC" w:rsidP="008945F1">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1701" w:type="dxa"/>
            <w:tcBorders>
              <w:top w:val="nil"/>
              <w:left w:val="nil"/>
              <w:bottom w:val="single" w:sz="4" w:space="0" w:color="auto"/>
              <w:right w:val="nil"/>
            </w:tcBorders>
            <w:shd w:val="clear" w:color="000000" w:fill="FFFFFF"/>
            <w:noWrap/>
            <w:vAlign w:val="bottom"/>
            <w:hideMark/>
          </w:tcPr>
          <w:p w14:paraId="027B7ED9" w14:textId="77777777" w:rsidR="009224AC" w:rsidRPr="00DB4C43" w:rsidRDefault="009224AC" w:rsidP="008945F1">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3036" w:type="dxa"/>
            <w:gridSpan w:val="2"/>
            <w:tcBorders>
              <w:top w:val="single" w:sz="8" w:space="0" w:color="auto"/>
              <w:left w:val="single" w:sz="8" w:space="0" w:color="auto"/>
              <w:bottom w:val="single" w:sz="4" w:space="0" w:color="auto"/>
              <w:right w:val="single" w:sz="8" w:space="0" w:color="auto"/>
            </w:tcBorders>
            <w:shd w:val="clear" w:color="000000" w:fill="FFFFFF"/>
            <w:noWrap/>
            <w:vAlign w:val="bottom"/>
            <w:hideMark/>
          </w:tcPr>
          <w:p w14:paraId="56BDFB4F" w14:textId="77777777" w:rsidR="009224AC" w:rsidRPr="00DB4C43" w:rsidRDefault="009224AC" w:rsidP="008945F1">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2776" w:type="dxa"/>
            <w:gridSpan w:val="2"/>
            <w:tcBorders>
              <w:top w:val="single" w:sz="8" w:space="0" w:color="auto"/>
              <w:left w:val="nil"/>
              <w:bottom w:val="single" w:sz="4" w:space="0" w:color="auto"/>
              <w:right w:val="single" w:sz="8" w:space="0" w:color="auto"/>
            </w:tcBorders>
            <w:shd w:val="clear" w:color="000000" w:fill="FFFFFF"/>
            <w:vAlign w:val="bottom"/>
            <w:hideMark/>
          </w:tcPr>
          <w:p w14:paraId="515EF38C" w14:textId="77777777" w:rsidR="009224AC" w:rsidRPr="00DB4C43" w:rsidRDefault="009224AC" w:rsidP="008945F1">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r>
    </w:tbl>
    <w:p w14:paraId="4533DB54" w14:textId="77777777" w:rsidR="00566298" w:rsidRDefault="00566298" w:rsidP="00566298">
      <w:pPr>
        <w:rPr>
          <w:rFonts w:cs="Arial"/>
          <w:lang w:val="fr-FR"/>
        </w:rPr>
      </w:pPr>
    </w:p>
    <w:p w14:paraId="71720BDD" w14:textId="77777777" w:rsidR="00566298" w:rsidRDefault="00566298" w:rsidP="00566298"/>
    <w:p w14:paraId="3F3E2222" w14:textId="77777777" w:rsidR="00566298" w:rsidRDefault="00566298" w:rsidP="00566298">
      <w:pPr>
        <w:numPr>
          <w:ins w:id="149" w:author="Unknown"/>
        </w:numPr>
        <w:autoSpaceDE w:val="0"/>
        <w:autoSpaceDN w:val="0"/>
        <w:adjustRightInd w:val="0"/>
        <w:rPr>
          <w:rFonts w:ascii="Arial" w:hAnsi="Arial" w:cs="Arial"/>
          <w:color w:val="3366FF"/>
        </w:rPr>
      </w:pPr>
    </w:p>
    <w:p w14:paraId="4DB04E23" w14:textId="77777777" w:rsidR="00F304DA" w:rsidRPr="002E66F4" w:rsidRDefault="002E66F4" w:rsidP="002E66F4">
      <w:pPr>
        <w:pStyle w:val="InfoBlue"/>
        <w:jc w:val="both"/>
        <w:rPr>
          <w:rFonts w:ascii="Arial" w:hAnsi="Arial" w:cs="Arial"/>
        </w:rPr>
      </w:pPr>
      <w:r w:rsidRPr="002E66F4">
        <w:rPr>
          <w:rFonts w:ascii="Arial" w:hAnsi="Arial" w:cs="Arial"/>
        </w:rPr>
        <w:t xml:space="preserve"> </w:t>
      </w:r>
    </w:p>
    <w:sectPr w:rsidR="00F304DA" w:rsidRPr="002E66F4" w:rsidSect="005D2662">
      <w:headerReference w:type="default" r:id="rId20"/>
      <w:footerReference w:type="default" r:id="rId21"/>
      <w:pgSz w:w="12240" w:h="15840"/>
      <w:pgMar w:top="25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77CA0" w14:textId="77777777" w:rsidR="0068658D" w:rsidRDefault="0068658D">
      <w:r>
        <w:separator/>
      </w:r>
    </w:p>
  </w:endnote>
  <w:endnote w:type="continuationSeparator" w:id="0">
    <w:p w14:paraId="4B897804" w14:textId="77777777" w:rsidR="0068658D" w:rsidRDefault="006865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935BC" w14:textId="77777777" w:rsidR="001F5AD1" w:rsidRDefault="005D2662">
    <w:pPr>
      <w:pStyle w:val="Footer"/>
      <w:framePr w:wrap="around" w:vAnchor="text" w:hAnchor="margin" w:xAlign="center" w:y="1"/>
      <w:rPr>
        <w:rStyle w:val="PageNumber"/>
      </w:rPr>
    </w:pPr>
    <w:r>
      <w:rPr>
        <w:rStyle w:val="PageNumber"/>
      </w:rPr>
      <w:fldChar w:fldCharType="begin"/>
    </w:r>
    <w:r w:rsidR="001F5AD1">
      <w:rPr>
        <w:rStyle w:val="PageNumber"/>
      </w:rPr>
      <w:instrText xml:space="preserve">PAGE  </w:instrText>
    </w:r>
    <w:r>
      <w:rPr>
        <w:rStyle w:val="PageNumber"/>
      </w:rPr>
      <w:fldChar w:fldCharType="end"/>
    </w:r>
  </w:p>
  <w:p w14:paraId="52CF6B40" w14:textId="77777777" w:rsidR="001F5AD1" w:rsidRDefault="001F5A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40521" w14:textId="070939E9" w:rsidR="00566298" w:rsidRDefault="00566298" w:rsidP="00566298">
    <w:pPr>
      <w:pStyle w:val="Footer"/>
      <w:pBdr>
        <w:top w:val="single" w:sz="4" w:space="1" w:color="auto"/>
      </w:pBdr>
      <w:spacing w:before="100" w:beforeAutospacing="1"/>
    </w:pPr>
    <w:r>
      <w:rPr>
        <w:rFonts w:cs="Arial"/>
        <w:sz w:val="16"/>
        <w:szCs w:val="16"/>
        <w:lang w:val="en-GB"/>
      </w:rPr>
      <w:t xml:space="preserve">© </w:t>
    </w:r>
    <w:r w:rsidR="008B5D40">
      <w:rPr>
        <w:rFonts w:cs="Arial"/>
        <w:sz w:val="16"/>
        <w:szCs w:val="16"/>
        <w:lang w:val="en-GB"/>
      </w:rPr>
      <w:fldChar w:fldCharType="begin"/>
    </w:r>
    <w:r w:rsidR="008B5D40">
      <w:rPr>
        <w:rFonts w:cs="Arial"/>
        <w:sz w:val="16"/>
        <w:szCs w:val="16"/>
        <w:lang w:val="en-GB"/>
      </w:rPr>
      <w:instrText xml:space="preserve"> date \@yyyy </w:instrText>
    </w:r>
    <w:r w:rsidR="008B5D40">
      <w:rPr>
        <w:rFonts w:cs="Arial"/>
        <w:sz w:val="16"/>
        <w:szCs w:val="16"/>
        <w:lang w:val="en-GB"/>
      </w:rPr>
      <w:fldChar w:fldCharType="separate"/>
    </w:r>
    <w:r w:rsidR="007636E7">
      <w:rPr>
        <w:rFonts w:cs="Arial"/>
        <w:noProof/>
        <w:sz w:val="16"/>
        <w:szCs w:val="16"/>
        <w:lang w:val="en-GB"/>
      </w:rPr>
      <w:t>2022</w:t>
    </w:r>
    <w:r w:rsidR="008B5D40">
      <w:rPr>
        <w:rFonts w:cs="Arial"/>
        <w:sz w:val="16"/>
        <w:szCs w:val="16"/>
        <w:lang w:val="en-GB"/>
      </w:rPr>
      <w:fldChar w:fldCharType="end"/>
    </w:r>
    <w:r>
      <w:rPr>
        <w:rFonts w:cs="Arial"/>
        <w:sz w:val="16"/>
        <w:szCs w:val="16"/>
        <w:lang w:val="en-GB"/>
      </w:rPr>
      <w:t xml:space="preserve"> Capgemini - All rights reserved</w:t>
    </w:r>
    <w:r>
      <w:tab/>
    </w:r>
    <w:r w:rsidR="008218C4">
      <w:t>Design Document - IAS</w:t>
    </w:r>
    <w:r>
      <w:tab/>
      <w:t xml:space="preserve">Page </w:t>
    </w:r>
    <w:r w:rsidR="00FB59AC">
      <w:fldChar w:fldCharType="begin"/>
    </w:r>
    <w:r w:rsidR="00FB59AC">
      <w:instrText xml:space="preserve"> PAGE </w:instrText>
    </w:r>
    <w:r w:rsidR="00FB59AC">
      <w:fldChar w:fldCharType="separate"/>
    </w:r>
    <w:r w:rsidR="008B5D40">
      <w:rPr>
        <w:noProof/>
      </w:rPr>
      <w:t>2</w:t>
    </w:r>
    <w:r w:rsidR="00FB59AC">
      <w:rPr>
        <w:noProof/>
      </w:rPr>
      <w:fldChar w:fldCharType="end"/>
    </w:r>
    <w:r>
      <w:t xml:space="preserve"> of </w:t>
    </w:r>
    <w:fldSimple w:instr=" NUMPAGES ">
      <w:r w:rsidR="008B5D40">
        <w:rPr>
          <w:noProof/>
        </w:rPr>
        <w:t>13</w:t>
      </w:r>
    </w:fldSimple>
    <w:r>
      <w:tab/>
    </w:r>
  </w:p>
  <w:p w14:paraId="63E5AC1C" w14:textId="77777777" w:rsidR="00566298" w:rsidRDefault="00566298" w:rsidP="00566298">
    <w:pPr>
      <w:pStyle w:val="Footer"/>
      <w:tabs>
        <w:tab w:val="clear" w:pos="4320"/>
        <w:tab w:val="clear" w:pos="8640"/>
        <w:tab w:val="left" w:pos="1170"/>
      </w:tabs>
      <w:spacing w:before="100" w:beforeAutospacing="1"/>
      <w:ind w:firstLine="720"/>
      <w:rPr>
        <w:bCs/>
        <w:i/>
        <w:snapToGrid w:val="0"/>
        <w:sz w:val="14"/>
      </w:rPr>
    </w:pPr>
    <w:r>
      <w:rPr>
        <w:bCs/>
        <w:i/>
        <w:snapToGrid w:val="0"/>
        <w:sz w:val="14"/>
      </w:rPr>
      <w:tab/>
    </w:r>
  </w:p>
  <w:p w14:paraId="7D08A84D" w14:textId="69399BF0" w:rsidR="001F5AD1" w:rsidRPr="00566298" w:rsidRDefault="00566298" w:rsidP="00566298">
    <w:pPr>
      <w:pStyle w:val="Footer"/>
      <w:spacing w:before="100" w:beforeAutospacing="1"/>
      <w:rPr>
        <w:bCs/>
        <w:i/>
        <w:snapToGrid w:val="0"/>
        <w:sz w:val="14"/>
      </w:rPr>
    </w:pPr>
    <w:r>
      <w:rPr>
        <w:bCs/>
        <w:i/>
        <w:snapToGrid w:val="0"/>
        <w:sz w:val="14"/>
      </w:rPr>
      <w:t xml:space="preserve">Printed copies are current on date of printing only - </w:t>
    </w:r>
    <w:r w:rsidR="005D2662">
      <w:rPr>
        <w:bCs/>
        <w:i/>
        <w:snapToGrid w:val="0"/>
        <w:sz w:val="14"/>
      </w:rPr>
      <w:fldChar w:fldCharType="begin"/>
    </w:r>
    <w:r>
      <w:rPr>
        <w:bCs/>
        <w:i/>
        <w:snapToGrid w:val="0"/>
        <w:sz w:val="14"/>
      </w:rPr>
      <w:instrText xml:space="preserve"> TIME \@ "MM/dd/yyyy" </w:instrText>
    </w:r>
    <w:r w:rsidR="005D2662">
      <w:rPr>
        <w:bCs/>
        <w:i/>
        <w:snapToGrid w:val="0"/>
        <w:sz w:val="14"/>
      </w:rPr>
      <w:fldChar w:fldCharType="separate"/>
    </w:r>
    <w:r w:rsidR="007636E7">
      <w:rPr>
        <w:bCs/>
        <w:i/>
        <w:noProof/>
        <w:snapToGrid w:val="0"/>
        <w:sz w:val="14"/>
      </w:rPr>
      <w:t>11/21/2022</w:t>
    </w:r>
    <w:r w:rsidR="005D2662">
      <w:rPr>
        <w:bCs/>
        <w:i/>
        <w:snapToGrid w:val="0"/>
        <w:sz w:val="14"/>
      </w:rPr>
      <w:fldChar w:fldCharType="end"/>
    </w:r>
    <w:r>
      <w:rPr>
        <w:bCs/>
        <w:i/>
        <w:snapToGrid w:val="0"/>
        <w:sz w:val="14"/>
      </w:rPr>
      <w:t>. Always refer to the electronic version for the current release.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9FF2D" w14:textId="77777777" w:rsidR="0068658D" w:rsidRDefault="0068658D">
      <w:r>
        <w:separator/>
      </w:r>
    </w:p>
  </w:footnote>
  <w:footnote w:type="continuationSeparator" w:id="0">
    <w:p w14:paraId="5339A0B9" w14:textId="77777777" w:rsidR="0068658D" w:rsidRDefault="006865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D9F30" w14:textId="77777777" w:rsidR="001F5AD1" w:rsidRDefault="008B5D40">
    <w:pPr>
      <w:pStyle w:val="Header"/>
      <w:rPr>
        <w:sz w:val="32"/>
      </w:rPr>
    </w:pPr>
    <w:r>
      <w:rPr>
        <w:noProof/>
      </w:rPr>
      <w:drawing>
        <wp:inline distT="0" distB="0" distL="0" distR="0" wp14:anchorId="3D9122EC" wp14:editId="03F59014">
          <wp:extent cx="1524000" cy="388620"/>
          <wp:effectExtent l="0" t="0" r="0" b="0"/>
          <wp:docPr id="5" name="Picture 2">
            <a:extLst xmlns:a="http://schemas.openxmlformats.org/drawingml/2006/main">
              <a:ext uri="{FF2B5EF4-FFF2-40B4-BE49-F238E27FC236}">
                <a16:creationId xmlns:a16="http://schemas.microsoft.com/office/drawing/2014/main" id="{C56175FB-038F-4664-98C5-69B991B832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56175FB-038F-4664-98C5-69B991B832EC}"/>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4000" cy="38862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5F6E6" w14:textId="77777777" w:rsidR="001F5AD1" w:rsidRDefault="001F5AD1">
    <w:pPr>
      <w:pStyle w:val="Header"/>
      <w:pBdr>
        <w:bottom w:val="single" w:sz="4" w:space="1" w:color="auto"/>
      </w:pBdr>
    </w:pPr>
    <w:r>
      <w:t xml:space="preserve">                                             </w:t>
    </w:r>
  </w:p>
  <w:p w14:paraId="623D9611" w14:textId="77777777" w:rsidR="001F5AD1" w:rsidRDefault="001F5A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3"/>
    <w:lvl w:ilvl="0">
      <w:start w:val="1"/>
      <w:numFmt w:val="bullet"/>
      <w:lvlText w:val=""/>
      <w:lvlJc w:val="left"/>
      <w:pPr>
        <w:tabs>
          <w:tab w:val="num" w:pos="936"/>
        </w:tabs>
        <w:ind w:left="936" w:hanging="360"/>
      </w:pPr>
      <w:rPr>
        <w:rFonts w:ascii="Symbol" w:hAnsi="Symbol"/>
      </w:rPr>
    </w:lvl>
  </w:abstractNum>
  <w:abstractNum w:abstractNumId="1" w15:restartNumberingAfterBreak="0">
    <w:nsid w:val="00000005"/>
    <w:multiLevelType w:val="singleLevel"/>
    <w:tmpl w:val="00000005"/>
    <w:name w:val="WW8Num5"/>
    <w:lvl w:ilvl="0">
      <w:start w:val="1"/>
      <w:numFmt w:val="bullet"/>
      <w:lvlText w:val=""/>
      <w:lvlJc w:val="left"/>
      <w:pPr>
        <w:tabs>
          <w:tab w:val="num" w:pos="1440"/>
        </w:tabs>
        <w:ind w:left="1440" w:hanging="360"/>
      </w:pPr>
      <w:rPr>
        <w:rFonts w:ascii="Symbol" w:hAnsi="Symbol"/>
      </w:rPr>
    </w:lvl>
  </w:abstractNum>
  <w:abstractNum w:abstractNumId="2" w15:restartNumberingAfterBreak="0">
    <w:nsid w:val="00000006"/>
    <w:multiLevelType w:val="singleLevel"/>
    <w:tmpl w:val="00000006"/>
    <w:name w:val="WW8Num6"/>
    <w:lvl w:ilvl="0">
      <w:start w:val="1"/>
      <w:numFmt w:val="decimal"/>
      <w:lvlText w:val="%1."/>
      <w:lvlJc w:val="left"/>
      <w:pPr>
        <w:tabs>
          <w:tab w:val="num" w:pos="1440"/>
        </w:tabs>
        <w:ind w:left="1440" w:hanging="360"/>
      </w:pPr>
    </w:lvl>
  </w:abstractNum>
  <w:abstractNum w:abstractNumId="3" w15:restartNumberingAfterBreak="0">
    <w:nsid w:val="00000009"/>
    <w:multiLevelType w:val="singleLevel"/>
    <w:tmpl w:val="00000009"/>
    <w:name w:val="WW8Num9"/>
    <w:lvl w:ilvl="0">
      <w:start w:val="1"/>
      <w:numFmt w:val="decimal"/>
      <w:lvlText w:val="%1."/>
      <w:lvlJc w:val="left"/>
      <w:pPr>
        <w:tabs>
          <w:tab w:val="num" w:pos="1440"/>
        </w:tabs>
        <w:ind w:left="1440" w:hanging="360"/>
      </w:pPr>
    </w:lvl>
  </w:abstractNum>
  <w:abstractNum w:abstractNumId="4" w15:restartNumberingAfterBreak="0">
    <w:nsid w:val="00000010"/>
    <w:multiLevelType w:val="multilevel"/>
    <w:tmpl w:val="00000010"/>
    <w:name w:val="WW8Num18"/>
    <w:lvl w:ilvl="0">
      <w:start w:val="1"/>
      <w:numFmt w:val="bullet"/>
      <w:lvlText w:val=""/>
      <w:lvlJc w:val="left"/>
      <w:pPr>
        <w:tabs>
          <w:tab w:val="num" w:pos="1440"/>
        </w:tabs>
        <w:ind w:left="1440" w:hanging="360"/>
      </w:pPr>
      <w:rPr>
        <w:rFonts w:ascii="Symbol" w:hAnsi="Symbol" w:cs="StarSymbol"/>
        <w:sz w:val="12"/>
        <w:szCs w:val="12"/>
      </w:rPr>
    </w:lvl>
    <w:lvl w:ilvl="1">
      <w:start w:val="1"/>
      <w:numFmt w:val="bullet"/>
      <w:lvlText w:val="o"/>
      <w:lvlJc w:val="left"/>
      <w:pPr>
        <w:tabs>
          <w:tab w:val="num" w:pos="2160"/>
        </w:tabs>
        <w:ind w:left="2160" w:hanging="360"/>
      </w:pPr>
      <w:rPr>
        <w:rFonts w:ascii="Courier New" w:hAnsi="Courier New"/>
      </w:rPr>
    </w:lvl>
    <w:lvl w:ilvl="2">
      <w:start w:val="1"/>
      <w:numFmt w:val="bullet"/>
      <w:lvlText w:val=""/>
      <w:lvlJc w:val="left"/>
      <w:pPr>
        <w:tabs>
          <w:tab w:val="num" w:pos="2880"/>
        </w:tabs>
        <w:ind w:left="2880" w:hanging="360"/>
      </w:pPr>
      <w:rPr>
        <w:rFonts w:ascii="Wingdings" w:hAnsi="Wingdings"/>
        <w:b/>
        <w:i w:val="0"/>
        <w:color w:val="333399"/>
      </w:rPr>
    </w:lvl>
    <w:lvl w:ilvl="3">
      <w:start w:val="1"/>
      <w:numFmt w:val="bullet"/>
      <w:lvlText w:val=""/>
      <w:lvlJc w:val="left"/>
      <w:pPr>
        <w:tabs>
          <w:tab w:val="num" w:pos="3600"/>
        </w:tabs>
        <w:ind w:left="3600" w:hanging="360"/>
      </w:pPr>
      <w:rPr>
        <w:rFonts w:ascii="Symbol" w:hAnsi="Symbol" w:cs="StarSymbol"/>
        <w:sz w:val="12"/>
        <w:szCs w:val="12"/>
      </w:rPr>
    </w:lvl>
    <w:lvl w:ilvl="4">
      <w:start w:val="1"/>
      <w:numFmt w:val="bullet"/>
      <w:lvlText w:val="o"/>
      <w:lvlJc w:val="left"/>
      <w:pPr>
        <w:tabs>
          <w:tab w:val="num" w:pos="4320"/>
        </w:tabs>
        <w:ind w:left="4320" w:hanging="360"/>
      </w:pPr>
      <w:rPr>
        <w:rFonts w:ascii="Courier New" w:hAnsi="Courier New"/>
      </w:rPr>
    </w:lvl>
    <w:lvl w:ilvl="5">
      <w:start w:val="1"/>
      <w:numFmt w:val="bullet"/>
      <w:lvlText w:val=""/>
      <w:lvlJc w:val="left"/>
      <w:pPr>
        <w:tabs>
          <w:tab w:val="num" w:pos="5040"/>
        </w:tabs>
        <w:ind w:left="5040" w:hanging="360"/>
      </w:pPr>
      <w:rPr>
        <w:rFonts w:ascii="Wingdings" w:hAnsi="Wingdings"/>
        <w:b/>
        <w:i w:val="0"/>
        <w:color w:val="333399"/>
      </w:rPr>
    </w:lvl>
    <w:lvl w:ilvl="6">
      <w:start w:val="1"/>
      <w:numFmt w:val="bullet"/>
      <w:lvlText w:val=""/>
      <w:lvlJc w:val="left"/>
      <w:pPr>
        <w:tabs>
          <w:tab w:val="num" w:pos="5760"/>
        </w:tabs>
        <w:ind w:left="5760" w:hanging="360"/>
      </w:pPr>
      <w:rPr>
        <w:rFonts w:ascii="Symbol" w:hAnsi="Symbol" w:cs="StarSymbol"/>
        <w:sz w:val="12"/>
        <w:szCs w:val="12"/>
      </w:rPr>
    </w:lvl>
    <w:lvl w:ilvl="7">
      <w:start w:val="1"/>
      <w:numFmt w:val="bullet"/>
      <w:lvlText w:val="o"/>
      <w:lvlJc w:val="left"/>
      <w:pPr>
        <w:tabs>
          <w:tab w:val="num" w:pos="6480"/>
        </w:tabs>
        <w:ind w:left="6480" w:hanging="360"/>
      </w:pPr>
      <w:rPr>
        <w:rFonts w:ascii="Courier New" w:hAnsi="Courier New"/>
      </w:rPr>
    </w:lvl>
    <w:lvl w:ilvl="8">
      <w:start w:val="1"/>
      <w:numFmt w:val="bullet"/>
      <w:lvlText w:val=""/>
      <w:lvlJc w:val="left"/>
      <w:pPr>
        <w:tabs>
          <w:tab w:val="num" w:pos="7200"/>
        </w:tabs>
        <w:ind w:left="7200" w:hanging="360"/>
      </w:pPr>
      <w:rPr>
        <w:rFonts w:ascii="Wingdings" w:hAnsi="Wingdings"/>
        <w:b/>
        <w:i w:val="0"/>
        <w:color w:val="333399"/>
      </w:rPr>
    </w:lvl>
  </w:abstractNum>
  <w:abstractNum w:abstractNumId="5" w15:restartNumberingAfterBreak="0">
    <w:nsid w:val="04340083"/>
    <w:multiLevelType w:val="hybridMultilevel"/>
    <w:tmpl w:val="94A025B4"/>
    <w:lvl w:ilvl="0" w:tplc="40090001">
      <w:start w:val="1"/>
      <w:numFmt w:val="bullet"/>
      <w:lvlText w:val=""/>
      <w:lvlJc w:val="left"/>
      <w:pPr>
        <w:ind w:left="1640" w:hanging="360"/>
      </w:pPr>
      <w:rPr>
        <w:rFonts w:ascii="Symbol" w:hAnsi="Symbol" w:hint="default"/>
      </w:rPr>
    </w:lvl>
    <w:lvl w:ilvl="1" w:tplc="40090003" w:tentative="1">
      <w:start w:val="1"/>
      <w:numFmt w:val="bullet"/>
      <w:lvlText w:val="o"/>
      <w:lvlJc w:val="left"/>
      <w:pPr>
        <w:ind w:left="2360" w:hanging="360"/>
      </w:pPr>
      <w:rPr>
        <w:rFonts w:ascii="Courier New" w:hAnsi="Courier New" w:cs="Courier New" w:hint="default"/>
      </w:rPr>
    </w:lvl>
    <w:lvl w:ilvl="2" w:tplc="40090005" w:tentative="1">
      <w:start w:val="1"/>
      <w:numFmt w:val="bullet"/>
      <w:lvlText w:val=""/>
      <w:lvlJc w:val="left"/>
      <w:pPr>
        <w:ind w:left="3080" w:hanging="360"/>
      </w:pPr>
      <w:rPr>
        <w:rFonts w:ascii="Wingdings" w:hAnsi="Wingdings" w:hint="default"/>
      </w:rPr>
    </w:lvl>
    <w:lvl w:ilvl="3" w:tplc="40090001" w:tentative="1">
      <w:start w:val="1"/>
      <w:numFmt w:val="bullet"/>
      <w:lvlText w:val=""/>
      <w:lvlJc w:val="left"/>
      <w:pPr>
        <w:ind w:left="3800" w:hanging="360"/>
      </w:pPr>
      <w:rPr>
        <w:rFonts w:ascii="Symbol" w:hAnsi="Symbol" w:hint="default"/>
      </w:rPr>
    </w:lvl>
    <w:lvl w:ilvl="4" w:tplc="40090003" w:tentative="1">
      <w:start w:val="1"/>
      <w:numFmt w:val="bullet"/>
      <w:lvlText w:val="o"/>
      <w:lvlJc w:val="left"/>
      <w:pPr>
        <w:ind w:left="4520" w:hanging="360"/>
      </w:pPr>
      <w:rPr>
        <w:rFonts w:ascii="Courier New" w:hAnsi="Courier New" w:cs="Courier New" w:hint="default"/>
      </w:rPr>
    </w:lvl>
    <w:lvl w:ilvl="5" w:tplc="40090005" w:tentative="1">
      <w:start w:val="1"/>
      <w:numFmt w:val="bullet"/>
      <w:lvlText w:val=""/>
      <w:lvlJc w:val="left"/>
      <w:pPr>
        <w:ind w:left="5240" w:hanging="360"/>
      </w:pPr>
      <w:rPr>
        <w:rFonts w:ascii="Wingdings" w:hAnsi="Wingdings" w:hint="default"/>
      </w:rPr>
    </w:lvl>
    <w:lvl w:ilvl="6" w:tplc="40090001" w:tentative="1">
      <w:start w:val="1"/>
      <w:numFmt w:val="bullet"/>
      <w:lvlText w:val=""/>
      <w:lvlJc w:val="left"/>
      <w:pPr>
        <w:ind w:left="5960" w:hanging="360"/>
      </w:pPr>
      <w:rPr>
        <w:rFonts w:ascii="Symbol" w:hAnsi="Symbol" w:hint="default"/>
      </w:rPr>
    </w:lvl>
    <w:lvl w:ilvl="7" w:tplc="40090003" w:tentative="1">
      <w:start w:val="1"/>
      <w:numFmt w:val="bullet"/>
      <w:lvlText w:val="o"/>
      <w:lvlJc w:val="left"/>
      <w:pPr>
        <w:ind w:left="6680" w:hanging="360"/>
      </w:pPr>
      <w:rPr>
        <w:rFonts w:ascii="Courier New" w:hAnsi="Courier New" w:cs="Courier New" w:hint="default"/>
      </w:rPr>
    </w:lvl>
    <w:lvl w:ilvl="8" w:tplc="40090005" w:tentative="1">
      <w:start w:val="1"/>
      <w:numFmt w:val="bullet"/>
      <w:lvlText w:val=""/>
      <w:lvlJc w:val="left"/>
      <w:pPr>
        <w:ind w:left="7400" w:hanging="360"/>
      </w:pPr>
      <w:rPr>
        <w:rFonts w:ascii="Wingdings" w:hAnsi="Wingdings" w:hint="default"/>
      </w:rPr>
    </w:lvl>
  </w:abstractNum>
  <w:abstractNum w:abstractNumId="6" w15:restartNumberingAfterBreak="0">
    <w:nsid w:val="08316BCA"/>
    <w:multiLevelType w:val="multilevel"/>
    <w:tmpl w:val="0ABC3322"/>
    <w:styleLink w:val="Headings"/>
    <w:lvl w:ilvl="0">
      <w:start w:val="1"/>
      <w:numFmt w:val="decimal"/>
      <w:lvlText w:val="%1"/>
      <w:lvlJc w:val="left"/>
      <w:pPr>
        <w:ind w:left="360" w:hanging="360"/>
      </w:pPr>
      <w:rPr>
        <w:rFonts w:hint="default"/>
      </w:rPr>
    </w:lvl>
    <w:lvl w:ilvl="1">
      <w:start w:val="1"/>
      <w:numFmt w:val="decimal"/>
      <w:lvlRestart w:val="0"/>
      <w:suff w:val="space"/>
      <w:lvlText w:val="%1.%2"/>
      <w:lvlJc w:val="left"/>
      <w:pPr>
        <w:ind w:left="720" w:hanging="360"/>
      </w:pPr>
      <w:rPr>
        <w:rFonts w:hint="default"/>
      </w:rPr>
    </w:lvl>
    <w:lvl w:ilvl="2">
      <w:start w:val="1"/>
      <w:numFmt w:val="decimal"/>
      <w:lvlRestart w:val="0"/>
      <w:suff w:val="space"/>
      <w:lvlText w:val="%2.%3.1"/>
      <w:lvlJc w:val="left"/>
      <w:pPr>
        <w:ind w:left="1080" w:hanging="360"/>
      </w:pPr>
      <w:rPr>
        <w:rFonts w:hint="default"/>
      </w:rPr>
    </w:lvl>
    <w:lvl w:ilvl="3">
      <w:start w:val="1"/>
      <w:numFmt w:val="decimal"/>
      <w:lvlRestart w:val="0"/>
      <w:pStyle w:val="Heading4"/>
      <w:suff w:val="space"/>
      <w:lvlText w:val="%3.%4.1.1"/>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8D927BC"/>
    <w:multiLevelType w:val="hybridMultilevel"/>
    <w:tmpl w:val="3E245E16"/>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C005A04"/>
    <w:multiLevelType w:val="hybridMultilevel"/>
    <w:tmpl w:val="BA6419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A8F537B"/>
    <w:multiLevelType w:val="multilevel"/>
    <w:tmpl w:val="2A8F537B"/>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2B7E4583"/>
    <w:multiLevelType w:val="multilevel"/>
    <w:tmpl w:val="0ABC3322"/>
    <w:numStyleLink w:val="Headings"/>
  </w:abstractNum>
  <w:abstractNum w:abstractNumId="11" w15:restartNumberingAfterBreak="0">
    <w:nsid w:val="2F533818"/>
    <w:multiLevelType w:val="hybridMultilevel"/>
    <w:tmpl w:val="4DC2713A"/>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2" w15:restartNumberingAfterBreak="0">
    <w:nsid w:val="39A35A0C"/>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EE51F80"/>
    <w:multiLevelType w:val="multilevel"/>
    <w:tmpl w:val="33362C7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15:restartNumberingAfterBreak="0">
    <w:nsid w:val="416E5E10"/>
    <w:multiLevelType w:val="hybridMultilevel"/>
    <w:tmpl w:val="B34AA968"/>
    <w:lvl w:ilvl="0" w:tplc="40090001">
      <w:start w:val="1"/>
      <w:numFmt w:val="bullet"/>
      <w:lvlText w:val=""/>
      <w:lvlJc w:val="left"/>
      <w:pPr>
        <w:ind w:left="1224" w:hanging="360"/>
      </w:pPr>
      <w:rPr>
        <w:rFonts w:ascii="Symbol" w:hAnsi="Symbol" w:hint="default"/>
      </w:rPr>
    </w:lvl>
    <w:lvl w:ilvl="1" w:tplc="40090003" w:tentative="1">
      <w:start w:val="1"/>
      <w:numFmt w:val="bullet"/>
      <w:lvlText w:val="o"/>
      <w:lvlJc w:val="left"/>
      <w:pPr>
        <w:ind w:left="1944" w:hanging="360"/>
      </w:pPr>
      <w:rPr>
        <w:rFonts w:ascii="Courier New" w:hAnsi="Courier New" w:cs="Courier New" w:hint="default"/>
      </w:rPr>
    </w:lvl>
    <w:lvl w:ilvl="2" w:tplc="40090005" w:tentative="1">
      <w:start w:val="1"/>
      <w:numFmt w:val="bullet"/>
      <w:lvlText w:val=""/>
      <w:lvlJc w:val="left"/>
      <w:pPr>
        <w:ind w:left="2664" w:hanging="360"/>
      </w:pPr>
      <w:rPr>
        <w:rFonts w:ascii="Wingdings" w:hAnsi="Wingdings" w:hint="default"/>
      </w:rPr>
    </w:lvl>
    <w:lvl w:ilvl="3" w:tplc="40090001" w:tentative="1">
      <w:start w:val="1"/>
      <w:numFmt w:val="bullet"/>
      <w:lvlText w:val=""/>
      <w:lvlJc w:val="left"/>
      <w:pPr>
        <w:ind w:left="3384" w:hanging="360"/>
      </w:pPr>
      <w:rPr>
        <w:rFonts w:ascii="Symbol" w:hAnsi="Symbol" w:hint="default"/>
      </w:rPr>
    </w:lvl>
    <w:lvl w:ilvl="4" w:tplc="40090003" w:tentative="1">
      <w:start w:val="1"/>
      <w:numFmt w:val="bullet"/>
      <w:lvlText w:val="o"/>
      <w:lvlJc w:val="left"/>
      <w:pPr>
        <w:ind w:left="4104" w:hanging="360"/>
      </w:pPr>
      <w:rPr>
        <w:rFonts w:ascii="Courier New" w:hAnsi="Courier New" w:cs="Courier New" w:hint="default"/>
      </w:rPr>
    </w:lvl>
    <w:lvl w:ilvl="5" w:tplc="40090005" w:tentative="1">
      <w:start w:val="1"/>
      <w:numFmt w:val="bullet"/>
      <w:lvlText w:val=""/>
      <w:lvlJc w:val="left"/>
      <w:pPr>
        <w:ind w:left="4824" w:hanging="360"/>
      </w:pPr>
      <w:rPr>
        <w:rFonts w:ascii="Wingdings" w:hAnsi="Wingdings" w:hint="default"/>
      </w:rPr>
    </w:lvl>
    <w:lvl w:ilvl="6" w:tplc="40090001" w:tentative="1">
      <w:start w:val="1"/>
      <w:numFmt w:val="bullet"/>
      <w:lvlText w:val=""/>
      <w:lvlJc w:val="left"/>
      <w:pPr>
        <w:ind w:left="5544" w:hanging="360"/>
      </w:pPr>
      <w:rPr>
        <w:rFonts w:ascii="Symbol" w:hAnsi="Symbol" w:hint="default"/>
      </w:rPr>
    </w:lvl>
    <w:lvl w:ilvl="7" w:tplc="40090003" w:tentative="1">
      <w:start w:val="1"/>
      <w:numFmt w:val="bullet"/>
      <w:lvlText w:val="o"/>
      <w:lvlJc w:val="left"/>
      <w:pPr>
        <w:ind w:left="6264" w:hanging="360"/>
      </w:pPr>
      <w:rPr>
        <w:rFonts w:ascii="Courier New" w:hAnsi="Courier New" w:cs="Courier New" w:hint="default"/>
      </w:rPr>
    </w:lvl>
    <w:lvl w:ilvl="8" w:tplc="40090005" w:tentative="1">
      <w:start w:val="1"/>
      <w:numFmt w:val="bullet"/>
      <w:lvlText w:val=""/>
      <w:lvlJc w:val="left"/>
      <w:pPr>
        <w:ind w:left="6984" w:hanging="360"/>
      </w:pPr>
      <w:rPr>
        <w:rFonts w:ascii="Wingdings" w:hAnsi="Wingdings" w:hint="default"/>
      </w:rPr>
    </w:lvl>
  </w:abstractNum>
  <w:abstractNum w:abstractNumId="15" w15:restartNumberingAfterBreak="0">
    <w:nsid w:val="41E826BA"/>
    <w:multiLevelType w:val="hybridMultilevel"/>
    <w:tmpl w:val="F51A73F2"/>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6" w15:restartNumberingAfterBreak="0">
    <w:nsid w:val="444414D7"/>
    <w:multiLevelType w:val="hybridMultilevel"/>
    <w:tmpl w:val="C868EC54"/>
    <w:lvl w:ilvl="0" w:tplc="4009000B">
      <w:start w:val="1"/>
      <w:numFmt w:val="bullet"/>
      <w:lvlText w:val=""/>
      <w:lvlJc w:val="left"/>
      <w:pPr>
        <w:ind w:left="2715" w:hanging="360"/>
      </w:pPr>
      <w:rPr>
        <w:rFonts w:ascii="Wingdings" w:hAnsi="Wingdings" w:hint="default"/>
      </w:rPr>
    </w:lvl>
    <w:lvl w:ilvl="1" w:tplc="40090003" w:tentative="1">
      <w:start w:val="1"/>
      <w:numFmt w:val="bullet"/>
      <w:lvlText w:val="o"/>
      <w:lvlJc w:val="left"/>
      <w:pPr>
        <w:ind w:left="3435" w:hanging="360"/>
      </w:pPr>
      <w:rPr>
        <w:rFonts w:ascii="Courier New" w:hAnsi="Courier New" w:cs="Courier New" w:hint="default"/>
      </w:rPr>
    </w:lvl>
    <w:lvl w:ilvl="2" w:tplc="40090005" w:tentative="1">
      <w:start w:val="1"/>
      <w:numFmt w:val="bullet"/>
      <w:lvlText w:val=""/>
      <w:lvlJc w:val="left"/>
      <w:pPr>
        <w:ind w:left="4155" w:hanging="360"/>
      </w:pPr>
      <w:rPr>
        <w:rFonts w:ascii="Wingdings" w:hAnsi="Wingdings" w:hint="default"/>
      </w:rPr>
    </w:lvl>
    <w:lvl w:ilvl="3" w:tplc="40090001" w:tentative="1">
      <w:start w:val="1"/>
      <w:numFmt w:val="bullet"/>
      <w:lvlText w:val=""/>
      <w:lvlJc w:val="left"/>
      <w:pPr>
        <w:ind w:left="4875" w:hanging="360"/>
      </w:pPr>
      <w:rPr>
        <w:rFonts w:ascii="Symbol" w:hAnsi="Symbol" w:hint="default"/>
      </w:rPr>
    </w:lvl>
    <w:lvl w:ilvl="4" w:tplc="40090003" w:tentative="1">
      <w:start w:val="1"/>
      <w:numFmt w:val="bullet"/>
      <w:lvlText w:val="o"/>
      <w:lvlJc w:val="left"/>
      <w:pPr>
        <w:ind w:left="5595" w:hanging="360"/>
      </w:pPr>
      <w:rPr>
        <w:rFonts w:ascii="Courier New" w:hAnsi="Courier New" w:cs="Courier New" w:hint="default"/>
      </w:rPr>
    </w:lvl>
    <w:lvl w:ilvl="5" w:tplc="40090005" w:tentative="1">
      <w:start w:val="1"/>
      <w:numFmt w:val="bullet"/>
      <w:lvlText w:val=""/>
      <w:lvlJc w:val="left"/>
      <w:pPr>
        <w:ind w:left="6315" w:hanging="360"/>
      </w:pPr>
      <w:rPr>
        <w:rFonts w:ascii="Wingdings" w:hAnsi="Wingdings" w:hint="default"/>
      </w:rPr>
    </w:lvl>
    <w:lvl w:ilvl="6" w:tplc="40090001" w:tentative="1">
      <w:start w:val="1"/>
      <w:numFmt w:val="bullet"/>
      <w:lvlText w:val=""/>
      <w:lvlJc w:val="left"/>
      <w:pPr>
        <w:ind w:left="7035" w:hanging="360"/>
      </w:pPr>
      <w:rPr>
        <w:rFonts w:ascii="Symbol" w:hAnsi="Symbol" w:hint="default"/>
      </w:rPr>
    </w:lvl>
    <w:lvl w:ilvl="7" w:tplc="40090003" w:tentative="1">
      <w:start w:val="1"/>
      <w:numFmt w:val="bullet"/>
      <w:lvlText w:val="o"/>
      <w:lvlJc w:val="left"/>
      <w:pPr>
        <w:ind w:left="7755" w:hanging="360"/>
      </w:pPr>
      <w:rPr>
        <w:rFonts w:ascii="Courier New" w:hAnsi="Courier New" w:cs="Courier New" w:hint="default"/>
      </w:rPr>
    </w:lvl>
    <w:lvl w:ilvl="8" w:tplc="40090005" w:tentative="1">
      <w:start w:val="1"/>
      <w:numFmt w:val="bullet"/>
      <w:lvlText w:val=""/>
      <w:lvlJc w:val="left"/>
      <w:pPr>
        <w:ind w:left="8475" w:hanging="360"/>
      </w:pPr>
      <w:rPr>
        <w:rFonts w:ascii="Wingdings" w:hAnsi="Wingdings" w:hint="default"/>
      </w:rPr>
    </w:lvl>
  </w:abstractNum>
  <w:abstractNum w:abstractNumId="17" w15:restartNumberingAfterBreak="0">
    <w:nsid w:val="48A65ABF"/>
    <w:multiLevelType w:val="hybridMultilevel"/>
    <w:tmpl w:val="1568B0F8"/>
    <w:lvl w:ilvl="0" w:tplc="40090001">
      <w:start w:val="1"/>
      <w:numFmt w:val="bullet"/>
      <w:lvlText w:val=""/>
      <w:lvlJc w:val="left"/>
      <w:pPr>
        <w:ind w:left="1152" w:hanging="360"/>
      </w:pPr>
      <w:rPr>
        <w:rFonts w:ascii="Symbol" w:hAnsi="Symbol" w:hint="default"/>
      </w:rPr>
    </w:lvl>
    <w:lvl w:ilvl="1" w:tplc="40090003">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8" w15:restartNumberingAfterBreak="0">
    <w:nsid w:val="55C65675"/>
    <w:multiLevelType w:val="multilevel"/>
    <w:tmpl w:val="333A9A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20A76B1"/>
    <w:multiLevelType w:val="multilevel"/>
    <w:tmpl w:val="620A76B1"/>
    <w:lvl w:ilvl="0">
      <w:start w:val="1"/>
      <w:numFmt w:val="bullet"/>
      <w:lvlText w:val="●"/>
      <w:lvlJc w:val="left"/>
      <w:pPr>
        <w:ind w:left="36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20" w15:restartNumberingAfterBreak="0">
    <w:nsid w:val="72457E5D"/>
    <w:multiLevelType w:val="multilevel"/>
    <w:tmpl w:val="49FA719C"/>
    <w:styleLink w:val="Headings2"/>
    <w:lvl w:ilvl="0">
      <w:start w:val="1"/>
      <w:numFmt w:val="decimal"/>
      <w:pStyle w:val="Heading1"/>
      <w:suff w:val="space"/>
      <w:lvlText w:val="%1."/>
      <w:lvlJc w:val="left"/>
      <w:pPr>
        <w:ind w:left="403" w:hanging="43"/>
      </w:pPr>
      <w:rPr>
        <w:rFonts w:ascii="Arial" w:hAnsi="Arial" w:hint="default"/>
        <w:sz w:val="24"/>
      </w:rPr>
    </w:lvl>
    <w:lvl w:ilvl="1">
      <w:start w:val="1"/>
      <w:numFmt w:val="decimal"/>
      <w:pStyle w:val="Heading2"/>
      <w:suff w:val="space"/>
      <w:lvlText w:val="%1.%2."/>
      <w:lvlJc w:val="left"/>
      <w:pPr>
        <w:ind w:left="1177" w:hanging="43"/>
      </w:pPr>
      <w:rPr>
        <w:rFonts w:ascii="Arial" w:hAnsi="Arial" w:hint="default"/>
        <w:sz w:val="24"/>
      </w:rPr>
    </w:lvl>
    <w:lvl w:ilvl="2">
      <w:start w:val="1"/>
      <w:numFmt w:val="decimal"/>
      <w:pStyle w:val="Heading3"/>
      <w:suff w:val="space"/>
      <w:lvlText w:val="%1.%2.%3."/>
      <w:lvlJc w:val="left"/>
      <w:pPr>
        <w:ind w:left="185" w:hanging="43"/>
      </w:pPr>
      <w:rPr>
        <w:rFonts w:ascii="Arial" w:hAnsi="Arial" w:hint="default"/>
        <w:sz w:val="24"/>
      </w:rPr>
    </w:lvl>
    <w:lvl w:ilvl="3">
      <w:start w:val="1"/>
      <w:numFmt w:val="decimal"/>
      <w:lvlText w:val="(%4)"/>
      <w:lvlJc w:val="left"/>
      <w:pPr>
        <w:ind w:left="619" w:hanging="43"/>
      </w:pPr>
      <w:rPr>
        <w:rFonts w:hint="default"/>
      </w:rPr>
    </w:lvl>
    <w:lvl w:ilvl="4">
      <w:start w:val="1"/>
      <w:numFmt w:val="lowerLetter"/>
      <w:lvlText w:val="(%5)"/>
      <w:lvlJc w:val="left"/>
      <w:pPr>
        <w:ind w:left="691" w:hanging="43"/>
      </w:pPr>
      <w:rPr>
        <w:rFonts w:hint="default"/>
      </w:rPr>
    </w:lvl>
    <w:lvl w:ilvl="5">
      <w:start w:val="1"/>
      <w:numFmt w:val="lowerRoman"/>
      <w:lvlText w:val="(%6)"/>
      <w:lvlJc w:val="left"/>
      <w:pPr>
        <w:ind w:left="763" w:hanging="43"/>
      </w:pPr>
      <w:rPr>
        <w:rFonts w:hint="default"/>
      </w:rPr>
    </w:lvl>
    <w:lvl w:ilvl="6">
      <w:start w:val="1"/>
      <w:numFmt w:val="decimal"/>
      <w:lvlText w:val="%7."/>
      <w:lvlJc w:val="left"/>
      <w:pPr>
        <w:ind w:left="835" w:hanging="43"/>
      </w:pPr>
      <w:rPr>
        <w:rFonts w:hint="default"/>
      </w:rPr>
    </w:lvl>
    <w:lvl w:ilvl="7">
      <w:start w:val="1"/>
      <w:numFmt w:val="lowerLetter"/>
      <w:lvlText w:val="%8."/>
      <w:lvlJc w:val="left"/>
      <w:pPr>
        <w:ind w:left="907" w:hanging="43"/>
      </w:pPr>
      <w:rPr>
        <w:rFonts w:hint="default"/>
      </w:rPr>
    </w:lvl>
    <w:lvl w:ilvl="8">
      <w:start w:val="1"/>
      <w:numFmt w:val="lowerRoman"/>
      <w:lvlText w:val="%9."/>
      <w:lvlJc w:val="left"/>
      <w:pPr>
        <w:ind w:left="979" w:hanging="43"/>
      </w:pPr>
      <w:rPr>
        <w:rFonts w:hint="default"/>
      </w:rPr>
    </w:lvl>
  </w:abstractNum>
  <w:abstractNum w:abstractNumId="21" w15:restartNumberingAfterBreak="0">
    <w:nsid w:val="798D67C1"/>
    <w:multiLevelType w:val="hybridMultilevel"/>
    <w:tmpl w:val="5FEA20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9F32C79"/>
    <w:multiLevelType w:val="multilevel"/>
    <w:tmpl w:val="9F2AC0B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3" w15:restartNumberingAfterBreak="0">
    <w:nsid w:val="7A724A24"/>
    <w:multiLevelType w:val="hybridMultilevel"/>
    <w:tmpl w:val="646026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44379929">
    <w:abstractNumId w:val="12"/>
  </w:num>
  <w:num w:numId="2" w16cid:durableId="1033653692">
    <w:abstractNumId w:val="6"/>
  </w:num>
  <w:num w:numId="3" w16cid:durableId="742021532">
    <w:abstractNumId w:val="10"/>
  </w:num>
  <w:num w:numId="4" w16cid:durableId="889725021">
    <w:abstractNumId w:val="20"/>
  </w:num>
  <w:num w:numId="5" w16cid:durableId="372460416">
    <w:abstractNumId w:val="16"/>
  </w:num>
  <w:num w:numId="6" w16cid:durableId="25953995">
    <w:abstractNumId w:val="21"/>
  </w:num>
  <w:num w:numId="7" w16cid:durableId="1000236588">
    <w:abstractNumId w:val="23"/>
  </w:num>
  <w:num w:numId="8" w16cid:durableId="52311688">
    <w:abstractNumId w:val="8"/>
  </w:num>
  <w:num w:numId="9" w16cid:durableId="1801410598">
    <w:abstractNumId w:val="13"/>
  </w:num>
  <w:num w:numId="10" w16cid:durableId="983000311">
    <w:abstractNumId w:val="18"/>
  </w:num>
  <w:num w:numId="11" w16cid:durableId="2007584428">
    <w:abstractNumId w:val="22"/>
  </w:num>
  <w:num w:numId="12" w16cid:durableId="2098137448">
    <w:abstractNumId w:val="5"/>
  </w:num>
  <w:num w:numId="13" w16cid:durableId="1020814704">
    <w:abstractNumId w:val="14"/>
  </w:num>
  <w:num w:numId="14" w16cid:durableId="1563372285">
    <w:abstractNumId w:val="9"/>
  </w:num>
  <w:num w:numId="15" w16cid:durableId="236592831">
    <w:abstractNumId w:val="17"/>
  </w:num>
  <w:num w:numId="16" w16cid:durableId="968901287">
    <w:abstractNumId w:val="15"/>
  </w:num>
  <w:num w:numId="17" w16cid:durableId="658388177">
    <w:abstractNumId w:val="11"/>
  </w:num>
  <w:num w:numId="18" w16cid:durableId="560990611">
    <w:abstractNumId w:val="19"/>
  </w:num>
  <w:num w:numId="19" w16cid:durableId="1984264078">
    <w:abstractNumId w:val="7"/>
  </w:num>
  <w:num w:numId="20" w16cid:durableId="2042239594">
    <w:abstractNumId w:val="2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D57"/>
    <w:rsid w:val="000324B3"/>
    <w:rsid w:val="00032C69"/>
    <w:rsid w:val="00050714"/>
    <w:rsid w:val="00065178"/>
    <w:rsid w:val="00073F54"/>
    <w:rsid w:val="00076E74"/>
    <w:rsid w:val="00081C80"/>
    <w:rsid w:val="000A3F25"/>
    <w:rsid w:val="000C58FF"/>
    <w:rsid w:val="000C74B2"/>
    <w:rsid w:val="000E16B7"/>
    <w:rsid w:val="000E4373"/>
    <w:rsid w:val="00105273"/>
    <w:rsid w:val="001267B1"/>
    <w:rsid w:val="00140A70"/>
    <w:rsid w:val="001677D9"/>
    <w:rsid w:val="00190A45"/>
    <w:rsid w:val="00193769"/>
    <w:rsid w:val="0019538E"/>
    <w:rsid w:val="00195591"/>
    <w:rsid w:val="00196E7D"/>
    <w:rsid w:val="001D141A"/>
    <w:rsid w:val="001E2AC5"/>
    <w:rsid w:val="001E6AC9"/>
    <w:rsid w:val="001F5AD1"/>
    <w:rsid w:val="002039EE"/>
    <w:rsid w:val="00227273"/>
    <w:rsid w:val="00231E2A"/>
    <w:rsid w:val="0026159B"/>
    <w:rsid w:val="00264260"/>
    <w:rsid w:val="00272E71"/>
    <w:rsid w:val="002B5A72"/>
    <w:rsid w:val="002C3590"/>
    <w:rsid w:val="002D1D3E"/>
    <w:rsid w:val="002D3470"/>
    <w:rsid w:val="002E66F4"/>
    <w:rsid w:val="00312430"/>
    <w:rsid w:val="0032172F"/>
    <w:rsid w:val="00327990"/>
    <w:rsid w:val="00327BB2"/>
    <w:rsid w:val="00333A76"/>
    <w:rsid w:val="0033685F"/>
    <w:rsid w:val="003751D9"/>
    <w:rsid w:val="00391573"/>
    <w:rsid w:val="003B6077"/>
    <w:rsid w:val="004327CC"/>
    <w:rsid w:val="0045480B"/>
    <w:rsid w:val="00456D34"/>
    <w:rsid w:val="004571E7"/>
    <w:rsid w:val="00486D6B"/>
    <w:rsid w:val="004A199F"/>
    <w:rsid w:val="004A27EA"/>
    <w:rsid w:val="004B7DE6"/>
    <w:rsid w:val="004D4B61"/>
    <w:rsid w:val="004F2AC9"/>
    <w:rsid w:val="004F467C"/>
    <w:rsid w:val="004F5121"/>
    <w:rsid w:val="0050221F"/>
    <w:rsid w:val="005062FD"/>
    <w:rsid w:val="0052055C"/>
    <w:rsid w:val="00566298"/>
    <w:rsid w:val="00590F81"/>
    <w:rsid w:val="005B1138"/>
    <w:rsid w:val="005B39C4"/>
    <w:rsid w:val="005B62C5"/>
    <w:rsid w:val="005D1142"/>
    <w:rsid w:val="005D2662"/>
    <w:rsid w:val="005D684C"/>
    <w:rsid w:val="005D7E81"/>
    <w:rsid w:val="005E7584"/>
    <w:rsid w:val="00632C3B"/>
    <w:rsid w:val="00653A0C"/>
    <w:rsid w:val="00674B08"/>
    <w:rsid w:val="0068658D"/>
    <w:rsid w:val="00694D79"/>
    <w:rsid w:val="006A5DBA"/>
    <w:rsid w:val="006B1DE1"/>
    <w:rsid w:val="006B33B2"/>
    <w:rsid w:val="006B3C2A"/>
    <w:rsid w:val="006B6B91"/>
    <w:rsid w:val="006C7879"/>
    <w:rsid w:val="006D7FA4"/>
    <w:rsid w:val="006E1689"/>
    <w:rsid w:val="00736B15"/>
    <w:rsid w:val="00736F04"/>
    <w:rsid w:val="007636E7"/>
    <w:rsid w:val="007A1BEC"/>
    <w:rsid w:val="007B42B5"/>
    <w:rsid w:val="007D4C5D"/>
    <w:rsid w:val="007E0CDC"/>
    <w:rsid w:val="008218C4"/>
    <w:rsid w:val="0082581B"/>
    <w:rsid w:val="00851F85"/>
    <w:rsid w:val="00865897"/>
    <w:rsid w:val="00871083"/>
    <w:rsid w:val="00873023"/>
    <w:rsid w:val="00883470"/>
    <w:rsid w:val="00890EBD"/>
    <w:rsid w:val="008B5D40"/>
    <w:rsid w:val="009009C1"/>
    <w:rsid w:val="00912B13"/>
    <w:rsid w:val="00915A16"/>
    <w:rsid w:val="009224AC"/>
    <w:rsid w:val="009356BA"/>
    <w:rsid w:val="00942213"/>
    <w:rsid w:val="00954DC4"/>
    <w:rsid w:val="009561DA"/>
    <w:rsid w:val="009B0A63"/>
    <w:rsid w:val="009D4FE0"/>
    <w:rsid w:val="009E53F2"/>
    <w:rsid w:val="009F0B60"/>
    <w:rsid w:val="009F17B5"/>
    <w:rsid w:val="00A20F89"/>
    <w:rsid w:val="00A45379"/>
    <w:rsid w:val="00A610A4"/>
    <w:rsid w:val="00A66A7B"/>
    <w:rsid w:val="00A804FE"/>
    <w:rsid w:val="00AA4823"/>
    <w:rsid w:val="00AC0D57"/>
    <w:rsid w:val="00AD0765"/>
    <w:rsid w:val="00AD5DC7"/>
    <w:rsid w:val="00AE5C5C"/>
    <w:rsid w:val="00AE5E64"/>
    <w:rsid w:val="00AE6DDE"/>
    <w:rsid w:val="00AF70B0"/>
    <w:rsid w:val="00B005FA"/>
    <w:rsid w:val="00B06D05"/>
    <w:rsid w:val="00B1405F"/>
    <w:rsid w:val="00B25D84"/>
    <w:rsid w:val="00B3576D"/>
    <w:rsid w:val="00B40796"/>
    <w:rsid w:val="00B43C09"/>
    <w:rsid w:val="00B563A7"/>
    <w:rsid w:val="00B85653"/>
    <w:rsid w:val="00BA5496"/>
    <w:rsid w:val="00BA7BB6"/>
    <w:rsid w:val="00BB1ADA"/>
    <w:rsid w:val="00BB6EB1"/>
    <w:rsid w:val="00BC43AA"/>
    <w:rsid w:val="00BE54B2"/>
    <w:rsid w:val="00BE57D7"/>
    <w:rsid w:val="00C01701"/>
    <w:rsid w:val="00C2035B"/>
    <w:rsid w:val="00C26C21"/>
    <w:rsid w:val="00C379DF"/>
    <w:rsid w:val="00C46133"/>
    <w:rsid w:val="00C57D33"/>
    <w:rsid w:val="00C666CE"/>
    <w:rsid w:val="00C720DA"/>
    <w:rsid w:val="00C7277C"/>
    <w:rsid w:val="00CA329E"/>
    <w:rsid w:val="00CC5448"/>
    <w:rsid w:val="00CE5878"/>
    <w:rsid w:val="00CE5AD2"/>
    <w:rsid w:val="00CF4F00"/>
    <w:rsid w:val="00D00827"/>
    <w:rsid w:val="00D10D5F"/>
    <w:rsid w:val="00D22E79"/>
    <w:rsid w:val="00D42803"/>
    <w:rsid w:val="00D6163D"/>
    <w:rsid w:val="00D65761"/>
    <w:rsid w:val="00D67B7B"/>
    <w:rsid w:val="00D96A7D"/>
    <w:rsid w:val="00DA08F8"/>
    <w:rsid w:val="00DA6E32"/>
    <w:rsid w:val="00DD1E81"/>
    <w:rsid w:val="00E120EC"/>
    <w:rsid w:val="00E1225E"/>
    <w:rsid w:val="00E431BD"/>
    <w:rsid w:val="00E51459"/>
    <w:rsid w:val="00E83456"/>
    <w:rsid w:val="00E97877"/>
    <w:rsid w:val="00EA278C"/>
    <w:rsid w:val="00EC2EE4"/>
    <w:rsid w:val="00ED14C1"/>
    <w:rsid w:val="00ED2482"/>
    <w:rsid w:val="00ED6EDC"/>
    <w:rsid w:val="00EF4B9D"/>
    <w:rsid w:val="00F10138"/>
    <w:rsid w:val="00F10AA7"/>
    <w:rsid w:val="00F13B00"/>
    <w:rsid w:val="00F2217B"/>
    <w:rsid w:val="00F23725"/>
    <w:rsid w:val="00F304DA"/>
    <w:rsid w:val="00F34E05"/>
    <w:rsid w:val="00F46DA6"/>
    <w:rsid w:val="00F60A20"/>
    <w:rsid w:val="00F65EB4"/>
    <w:rsid w:val="00F6799C"/>
    <w:rsid w:val="00F7103C"/>
    <w:rsid w:val="00F73B5D"/>
    <w:rsid w:val="00F748A1"/>
    <w:rsid w:val="00F81340"/>
    <w:rsid w:val="00F96124"/>
    <w:rsid w:val="00F969DE"/>
    <w:rsid w:val="00FB1ACE"/>
    <w:rsid w:val="00FB59AC"/>
    <w:rsid w:val="00FD12E4"/>
    <w:rsid w:val="00FE36EF"/>
    <w:rsid w:val="00FE3ABB"/>
    <w:rsid w:val="00FE5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4A1A7B"/>
  <w15:docId w15:val="{5F135845-B973-43EF-A9FE-4312A0C22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2662"/>
  </w:style>
  <w:style w:type="paragraph" w:styleId="Heading1">
    <w:name w:val="heading 1"/>
    <w:basedOn w:val="Heading3"/>
    <w:next w:val="Normal"/>
    <w:qFormat/>
    <w:rsid w:val="006B3C2A"/>
    <w:pPr>
      <w:numPr>
        <w:ilvl w:val="0"/>
      </w:numPr>
      <w:outlineLvl w:val="0"/>
    </w:pPr>
  </w:style>
  <w:style w:type="paragraph" w:styleId="Heading2">
    <w:name w:val="heading 2"/>
    <w:basedOn w:val="Normal"/>
    <w:next w:val="Normal"/>
    <w:qFormat/>
    <w:rsid w:val="006B3C2A"/>
    <w:pPr>
      <w:keepNext/>
      <w:numPr>
        <w:ilvl w:val="1"/>
        <w:numId w:val="4"/>
      </w:numPr>
      <w:spacing w:before="240" w:after="60"/>
      <w:ind w:left="475"/>
      <w:outlineLvl w:val="1"/>
    </w:pPr>
    <w:rPr>
      <w:rFonts w:ascii="Arial" w:hAnsi="Arial" w:cs="Arial"/>
      <w:b/>
      <w:bCs/>
      <w:iCs/>
      <w:sz w:val="24"/>
      <w:szCs w:val="28"/>
    </w:rPr>
  </w:style>
  <w:style w:type="paragraph" w:styleId="Heading3">
    <w:name w:val="heading 3"/>
    <w:basedOn w:val="Normal"/>
    <w:next w:val="Normal"/>
    <w:autoRedefine/>
    <w:qFormat/>
    <w:rsid w:val="006B3C2A"/>
    <w:pPr>
      <w:keepNext/>
      <w:numPr>
        <w:ilvl w:val="2"/>
        <w:numId w:val="4"/>
      </w:numPr>
      <w:spacing w:before="240" w:after="60"/>
      <w:ind w:left="43"/>
      <w:outlineLvl w:val="2"/>
    </w:pPr>
    <w:rPr>
      <w:rFonts w:ascii="Arial" w:hAnsi="Arial" w:cs="Arial"/>
      <w:b/>
      <w:bCs/>
      <w:sz w:val="26"/>
      <w:szCs w:val="26"/>
    </w:rPr>
  </w:style>
  <w:style w:type="paragraph" w:styleId="Heading4">
    <w:name w:val="heading 4"/>
    <w:basedOn w:val="Normal"/>
    <w:next w:val="Normal"/>
    <w:uiPriority w:val="9"/>
    <w:qFormat/>
    <w:rsid w:val="00196E7D"/>
    <w:pPr>
      <w:keepNext/>
      <w:numPr>
        <w:ilvl w:val="3"/>
        <w:numId w:val="3"/>
      </w:numPr>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Title">
    <w:name w:val="Main Title"/>
    <w:basedOn w:val="Normal"/>
    <w:rsid w:val="005D2662"/>
    <w:pPr>
      <w:widowControl w:val="0"/>
      <w:spacing w:before="480" w:after="60"/>
      <w:jc w:val="center"/>
    </w:pPr>
    <w:rPr>
      <w:rFonts w:ascii="Arial" w:hAnsi="Arial"/>
      <w:b/>
      <w:kern w:val="28"/>
      <w:sz w:val="32"/>
    </w:rPr>
  </w:style>
  <w:style w:type="paragraph" w:customStyle="1" w:styleId="InfoBlue">
    <w:name w:val="InfoBlue"/>
    <w:basedOn w:val="Normal"/>
    <w:next w:val="BodyText"/>
    <w:rsid w:val="005D2662"/>
    <w:pPr>
      <w:widowControl w:val="0"/>
      <w:spacing w:after="120" w:line="240" w:lineRule="atLeast"/>
      <w:ind w:left="720"/>
    </w:pPr>
    <w:rPr>
      <w:i/>
      <w:color w:val="0000FF"/>
    </w:rPr>
  </w:style>
  <w:style w:type="paragraph" w:styleId="BodyText">
    <w:name w:val="Body Text"/>
    <w:basedOn w:val="Normal"/>
    <w:link w:val="BodyTextChar"/>
    <w:rsid w:val="005D2662"/>
    <w:pPr>
      <w:spacing w:after="120"/>
    </w:pPr>
  </w:style>
  <w:style w:type="paragraph" w:styleId="Header">
    <w:name w:val="header"/>
    <w:basedOn w:val="Normal"/>
    <w:rsid w:val="005D2662"/>
    <w:pPr>
      <w:tabs>
        <w:tab w:val="center" w:pos="4320"/>
        <w:tab w:val="right" w:pos="8640"/>
      </w:tabs>
    </w:pPr>
  </w:style>
  <w:style w:type="paragraph" w:styleId="Footer">
    <w:name w:val="footer"/>
    <w:basedOn w:val="Normal"/>
    <w:rsid w:val="005D2662"/>
    <w:pPr>
      <w:tabs>
        <w:tab w:val="center" w:pos="4320"/>
        <w:tab w:val="right" w:pos="8640"/>
      </w:tabs>
    </w:pPr>
  </w:style>
  <w:style w:type="paragraph" w:customStyle="1" w:styleId="BodyText1">
    <w:name w:val="Body Text1"/>
    <w:rsid w:val="005D2662"/>
    <w:pPr>
      <w:keepLines/>
      <w:spacing w:after="120" w:line="220" w:lineRule="atLeast"/>
    </w:pPr>
    <w:rPr>
      <w:lang w:val="en-GB"/>
    </w:rPr>
  </w:style>
  <w:style w:type="character" w:styleId="Strong">
    <w:name w:val="Strong"/>
    <w:basedOn w:val="DefaultParagraphFont"/>
    <w:qFormat/>
    <w:rsid w:val="005D2662"/>
    <w:rPr>
      <w:b/>
    </w:rPr>
  </w:style>
  <w:style w:type="character" w:styleId="PageNumber">
    <w:name w:val="page number"/>
    <w:basedOn w:val="DefaultParagraphFont"/>
    <w:rsid w:val="005D2662"/>
  </w:style>
  <w:style w:type="paragraph" w:styleId="Title">
    <w:name w:val="Title"/>
    <w:basedOn w:val="Normal"/>
    <w:next w:val="Normal"/>
    <w:qFormat/>
    <w:rsid w:val="005D2662"/>
    <w:pPr>
      <w:widowControl w:val="0"/>
      <w:jc w:val="center"/>
    </w:pPr>
    <w:rPr>
      <w:rFonts w:ascii="Arial" w:hAnsi="Arial"/>
      <w:b/>
      <w:sz w:val="36"/>
    </w:rPr>
  </w:style>
  <w:style w:type="paragraph" w:customStyle="1" w:styleId="sectitile">
    <w:name w:val="sectitile"/>
    <w:rsid w:val="005D2662"/>
    <w:pPr>
      <w:tabs>
        <w:tab w:val="right" w:leader="underscore" w:pos="10080"/>
      </w:tabs>
      <w:overflowPunct w:val="0"/>
      <w:autoSpaceDE w:val="0"/>
      <w:autoSpaceDN w:val="0"/>
      <w:adjustRightInd w:val="0"/>
      <w:jc w:val="both"/>
      <w:textAlignment w:val="baseline"/>
    </w:pPr>
    <w:rPr>
      <w:rFonts w:ascii="CG Times (W1)" w:hAnsi="CG Times (W1)"/>
      <w:b/>
    </w:rPr>
  </w:style>
  <w:style w:type="paragraph" w:customStyle="1" w:styleId="Tabletext">
    <w:name w:val="Tabletext"/>
    <w:basedOn w:val="Normal"/>
    <w:rsid w:val="005D2662"/>
    <w:pPr>
      <w:keepLines/>
      <w:widowControl w:val="0"/>
      <w:spacing w:after="120" w:line="240" w:lineRule="atLeast"/>
    </w:pPr>
  </w:style>
  <w:style w:type="paragraph" w:customStyle="1" w:styleId="TableText0">
    <w:name w:val="Table Text"/>
    <w:basedOn w:val="Normal"/>
    <w:rsid w:val="005D2662"/>
    <w:rPr>
      <w:rFonts w:ascii="Arial" w:hAnsi="Arial"/>
      <w:noProof/>
    </w:rPr>
  </w:style>
  <w:style w:type="paragraph" w:styleId="DocumentMap">
    <w:name w:val="Document Map"/>
    <w:basedOn w:val="Normal"/>
    <w:semiHidden/>
    <w:rsid w:val="005D2662"/>
    <w:pPr>
      <w:shd w:val="clear" w:color="auto" w:fill="000080"/>
    </w:pPr>
    <w:rPr>
      <w:rFonts w:ascii="Tahoma" w:hAnsi="Tahoma" w:cs="Tahoma"/>
    </w:rPr>
  </w:style>
  <w:style w:type="paragraph" w:styleId="TOC1">
    <w:name w:val="toc 1"/>
    <w:basedOn w:val="Normal"/>
    <w:next w:val="Normal"/>
    <w:autoRedefine/>
    <w:uiPriority w:val="39"/>
    <w:qFormat/>
    <w:rsid w:val="005D2662"/>
    <w:pPr>
      <w:spacing w:before="120" w:after="120"/>
    </w:pPr>
    <w:rPr>
      <w:rFonts w:ascii="Calibri" w:hAnsi="Calibri" w:cs="Calibri"/>
      <w:b/>
      <w:bCs/>
      <w:caps/>
    </w:rPr>
  </w:style>
  <w:style w:type="paragraph" w:styleId="TOC2">
    <w:name w:val="toc 2"/>
    <w:basedOn w:val="Normal"/>
    <w:next w:val="Normal"/>
    <w:autoRedefine/>
    <w:uiPriority w:val="39"/>
    <w:qFormat/>
    <w:rsid w:val="005D2662"/>
    <w:pPr>
      <w:ind w:left="200"/>
    </w:pPr>
    <w:rPr>
      <w:rFonts w:ascii="Calibri" w:hAnsi="Calibri" w:cs="Calibri"/>
      <w:smallCaps/>
    </w:rPr>
  </w:style>
  <w:style w:type="paragraph" w:styleId="TOC3">
    <w:name w:val="toc 3"/>
    <w:basedOn w:val="Normal"/>
    <w:next w:val="Normal"/>
    <w:autoRedefine/>
    <w:uiPriority w:val="39"/>
    <w:qFormat/>
    <w:rsid w:val="005062FD"/>
    <w:pPr>
      <w:ind w:left="400"/>
    </w:pPr>
    <w:rPr>
      <w:rFonts w:ascii="Calibri" w:hAnsi="Calibri" w:cs="Calibri"/>
      <w:i/>
      <w:iCs/>
    </w:rPr>
  </w:style>
  <w:style w:type="paragraph" w:styleId="TOC4">
    <w:name w:val="toc 4"/>
    <w:basedOn w:val="Normal"/>
    <w:next w:val="Normal"/>
    <w:autoRedefine/>
    <w:semiHidden/>
    <w:rsid w:val="005D2662"/>
    <w:pPr>
      <w:ind w:left="600"/>
    </w:pPr>
    <w:rPr>
      <w:rFonts w:ascii="Calibri" w:hAnsi="Calibri" w:cs="Calibri"/>
      <w:sz w:val="18"/>
      <w:szCs w:val="18"/>
    </w:rPr>
  </w:style>
  <w:style w:type="paragraph" w:styleId="TOC5">
    <w:name w:val="toc 5"/>
    <w:basedOn w:val="Normal"/>
    <w:next w:val="Normal"/>
    <w:autoRedefine/>
    <w:semiHidden/>
    <w:rsid w:val="005D2662"/>
    <w:pPr>
      <w:ind w:left="800"/>
    </w:pPr>
    <w:rPr>
      <w:rFonts w:ascii="Calibri" w:hAnsi="Calibri" w:cs="Calibri"/>
      <w:sz w:val="18"/>
      <w:szCs w:val="18"/>
    </w:rPr>
  </w:style>
  <w:style w:type="paragraph" w:styleId="TOC6">
    <w:name w:val="toc 6"/>
    <w:basedOn w:val="Normal"/>
    <w:next w:val="Normal"/>
    <w:autoRedefine/>
    <w:semiHidden/>
    <w:rsid w:val="005D2662"/>
    <w:pPr>
      <w:ind w:left="1000"/>
    </w:pPr>
    <w:rPr>
      <w:rFonts w:ascii="Calibri" w:hAnsi="Calibri" w:cs="Calibri"/>
      <w:sz w:val="18"/>
      <w:szCs w:val="18"/>
    </w:rPr>
  </w:style>
  <w:style w:type="paragraph" w:styleId="TOC7">
    <w:name w:val="toc 7"/>
    <w:basedOn w:val="Normal"/>
    <w:next w:val="Normal"/>
    <w:autoRedefine/>
    <w:semiHidden/>
    <w:rsid w:val="005D2662"/>
    <w:pPr>
      <w:ind w:left="1200"/>
    </w:pPr>
    <w:rPr>
      <w:rFonts w:ascii="Calibri" w:hAnsi="Calibri" w:cs="Calibri"/>
      <w:sz w:val="18"/>
      <w:szCs w:val="18"/>
    </w:rPr>
  </w:style>
  <w:style w:type="paragraph" w:styleId="TOC8">
    <w:name w:val="toc 8"/>
    <w:basedOn w:val="Normal"/>
    <w:next w:val="Normal"/>
    <w:autoRedefine/>
    <w:semiHidden/>
    <w:rsid w:val="005D2662"/>
    <w:pPr>
      <w:ind w:left="1400"/>
    </w:pPr>
    <w:rPr>
      <w:rFonts w:ascii="Calibri" w:hAnsi="Calibri" w:cs="Calibri"/>
      <w:sz w:val="18"/>
      <w:szCs w:val="18"/>
    </w:rPr>
  </w:style>
  <w:style w:type="paragraph" w:styleId="TOC9">
    <w:name w:val="toc 9"/>
    <w:basedOn w:val="Normal"/>
    <w:next w:val="Normal"/>
    <w:autoRedefine/>
    <w:semiHidden/>
    <w:rsid w:val="005D2662"/>
    <w:pPr>
      <w:ind w:left="1600"/>
    </w:pPr>
    <w:rPr>
      <w:rFonts w:ascii="Calibri" w:hAnsi="Calibri" w:cs="Calibri"/>
      <w:sz w:val="18"/>
      <w:szCs w:val="18"/>
    </w:rPr>
  </w:style>
  <w:style w:type="character" w:styleId="Hyperlink">
    <w:name w:val="Hyperlink"/>
    <w:basedOn w:val="DefaultParagraphFont"/>
    <w:uiPriority w:val="99"/>
    <w:rsid w:val="005D2662"/>
    <w:rPr>
      <w:color w:val="0000FF"/>
      <w:u w:val="single"/>
    </w:rPr>
  </w:style>
  <w:style w:type="paragraph" w:styleId="BodyTextIndent">
    <w:name w:val="Body Text Indent"/>
    <w:basedOn w:val="Normal"/>
    <w:link w:val="BodyTextIndentChar"/>
    <w:rsid w:val="00312430"/>
    <w:pPr>
      <w:spacing w:after="120"/>
      <w:ind w:left="360"/>
    </w:pPr>
  </w:style>
  <w:style w:type="character" w:customStyle="1" w:styleId="BodyTextIndentChar">
    <w:name w:val="Body Text Indent Char"/>
    <w:basedOn w:val="DefaultParagraphFont"/>
    <w:link w:val="BodyTextIndent"/>
    <w:rsid w:val="00312430"/>
  </w:style>
  <w:style w:type="paragraph" w:styleId="BodyTextIndent2">
    <w:name w:val="Body Text Indent 2"/>
    <w:basedOn w:val="Normal"/>
    <w:link w:val="BodyTextIndent2Char"/>
    <w:rsid w:val="00312430"/>
    <w:pPr>
      <w:spacing w:after="120" w:line="480" w:lineRule="auto"/>
      <w:ind w:left="360"/>
    </w:pPr>
  </w:style>
  <w:style w:type="character" w:customStyle="1" w:styleId="BodyTextIndent2Char">
    <w:name w:val="Body Text Indent 2 Char"/>
    <w:basedOn w:val="DefaultParagraphFont"/>
    <w:link w:val="BodyTextIndent2"/>
    <w:rsid w:val="00312430"/>
  </w:style>
  <w:style w:type="paragraph" w:customStyle="1" w:styleId="para3">
    <w:name w:val="para3"/>
    <w:basedOn w:val="Normal"/>
    <w:rsid w:val="00312430"/>
    <w:pPr>
      <w:suppressAutoHyphens/>
      <w:spacing w:line="260" w:lineRule="atLeast"/>
      <w:ind w:left="720"/>
      <w:jc w:val="both"/>
    </w:pPr>
    <w:rPr>
      <w:rFonts w:ascii="Arial" w:hAnsi="Arial"/>
      <w:lang w:eastAsia="ar-SA"/>
    </w:rPr>
  </w:style>
  <w:style w:type="numbering" w:customStyle="1" w:styleId="Style1">
    <w:name w:val="Style1"/>
    <w:rsid w:val="005062FD"/>
    <w:pPr>
      <w:numPr>
        <w:numId w:val="1"/>
      </w:numPr>
    </w:pPr>
  </w:style>
  <w:style w:type="numbering" w:customStyle="1" w:styleId="Headings">
    <w:name w:val="Headings"/>
    <w:rsid w:val="00196E7D"/>
    <w:pPr>
      <w:numPr>
        <w:numId w:val="2"/>
      </w:numPr>
    </w:pPr>
  </w:style>
  <w:style w:type="numbering" w:customStyle="1" w:styleId="Headings2">
    <w:name w:val="Headings2"/>
    <w:rsid w:val="006B3C2A"/>
    <w:pPr>
      <w:numPr>
        <w:numId w:val="4"/>
      </w:numPr>
    </w:pPr>
  </w:style>
  <w:style w:type="paragraph" w:styleId="TOCHeading">
    <w:name w:val="TOC Heading"/>
    <w:basedOn w:val="Heading1"/>
    <w:next w:val="Normal"/>
    <w:uiPriority w:val="39"/>
    <w:semiHidden/>
    <w:unhideWhenUsed/>
    <w:qFormat/>
    <w:rsid w:val="00653A0C"/>
    <w:pPr>
      <w:keepLines/>
      <w:numPr>
        <w:numId w:val="0"/>
      </w:numPr>
      <w:spacing w:before="480" w:after="0" w:line="276" w:lineRule="auto"/>
      <w:outlineLvl w:val="9"/>
    </w:pPr>
    <w:rPr>
      <w:rFonts w:ascii="Cambria" w:hAnsi="Cambria" w:cs="Times New Roman"/>
      <w:color w:val="365F91"/>
      <w:sz w:val="28"/>
      <w:szCs w:val="28"/>
    </w:rPr>
  </w:style>
  <w:style w:type="paragraph" w:styleId="BalloonText">
    <w:name w:val="Balloon Text"/>
    <w:basedOn w:val="Normal"/>
    <w:link w:val="BalloonTextChar"/>
    <w:rsid w:val="00653A0C"/>
    <w:rPr>
      <w:rFonts w:ascii="Tahoma" w:hAnsi="Tahoma" w:cs="Tahoma"/>
      <w:sz w:val="16"/>
      <w:szCs w:val="16"/>
    </w:rPr>
  </w:style>
  <w:style w:type="character" w:customStyle="1" w:styleId="BalloonTextChar">
    <w:name w:val="Balloon Text Char"/>
    <w:basedOn w:val="DefaultParagraphFont"/>
    <w:link w:val="BalloonText"/>
    <w:rsid w:val="00653A0C"/>
    <w:rPr>
      <w:rFonts w:ascii="Tahoma" w:hAnsi="Tahoma" w:cs="Tahoma"/>
      <w:sz w:val="16"/>
      <w:szCs w:val="16"/>
    </w:rPr>
  </w:style>
  <w:style w:type="paragraph" w:customStyle="1" w:styleId="Default">
    <w:name w:val="Default"/>
    <w:rsid w:val="00BE57D7"/>
    <w:pPr>
      <w:autoSpaceDE w:val="0"/>
      <w:autoSpaceDN w:val="0"/>
      <w:adjustRightInd w:val="0"/>
    </w:pPr>
    <w:rPr>
      <w:color w:val="000000"/>
      <w:sz w:val="24"/>
      <w:szCs w:val="24"/>
    </w:rPr>
  </w:style>
  <w:style w:type="character" w:styleId="FollowedHyperlink">
    <w:name w:val="FollowedHyperlink"/>
    <w:basedOn w:val="DefaultParagraphFont"/>
    <w:semiHidden/>
    <w:unhideWhenUsed/>
    <w:rsid w:val="00C720DA"/>
    <w:rPr>
      <w:color w:val="800080" w:themeColor="followedHyperlink"/>
      <w:u w:val="single"/>
    </w:rPr>
  </w:style>
  <w:style w:type="paragraph" w:styleId="ListParagraph">
    <w:name w:val="List Paragraph"/>
    <w:basedOn w:val="Normal"/>
    <w:uiPriority w:val="34"/>
    <w:qFormat/>
    <w:rsid w:val="006B6B91"/>
    <w:pPr>
      <w:spacing w:after="160" w:line="259" w:lineRule="auto"/>
      <w:ind w:left="720"/>
      <w:contextualSpacing/>
    </w:pPr>
    <w:rPr>
      <w:rFonts w:asciiTheme="minorHAnsi" w:eastAsiaTheme="minorHAnsi" w:hAnsiTheme="minorHAnsi" w:cstheme="minorBidi"/>
      <w:sz w:val="22"/>
      <w:szCs w:val="22"/>
      <w:lang w:val="en-IN"/>
    </w:rPr>
  </w:style>
  <w:style w:type="paragraph" w:styleId="NormalWeb">
    <w:name w:val="Normal (Web)"/>
    <w:basedOn w:val="Normal"/>
    <w:uiPriority w:val="99"/>
    <w:semiHidden/>
    <w:unhideWhenUsed/>
    <w:rsid w:val="00BA7BB6"/>
    <w:pPr>
      <w:spacing w:before="100" w:beforeAutospacing="1" w:after="100" w:afterAutospacing="1"/>
    </w:pPr>
    <w:rPr>
      <w:sz w:val="24"/>
      <w:szCs w:val="24"/>
      <w:lang w:val="en-IN" w:eastAsia="en-IN"/>
    </w:rPr>
  </w:style>
  <w:style w:type="character" w:customStyle="1" w:styleId="BodyTextChar">
    <w:name w:val="Body Text Char"/>
    <w:basedOn w:val="DefaultParagraphFont"/>
    <w:link w:val="BodyText"/>
    <w:rsid w:val="007A1B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588">
      <w:bodyDiv w:val="1"/>
      <w:marLeft w:val="0"/>
      <w:marRight w:val="0"/>
      <w:marTop w:val="0"/>
      <w:marBottom w:val="0"/>
      <w:divBdr>
        <w:top w:val="none" w:sz="0" w:space="0" w:color="auto"/>
        <w:left w:val="none" w:sz="0" w:space="0" w:color="auto"/>
        <w:bottom w:val="none" w:sz="0" w:space="0" w:color="auto"/>
        <w:right w:val="none" w:sz="0" w:space="0" w:color="auto"/>
      </w:divBdr>
    </w:div>
    <w:div w:id="15695090">
      <w:bodyDiv w:val="1"/>
      <w:marLeft w:val="0"/>
      <w:marRight w:val="0"/>
      <w:marTop w:val="0"/>
      <w:marBottom w:val="0"/>
      <w:divBdr>
        <w:top w:val="none" w:sz="0" w:space="0" w:color="auto"/>
        <w:left w:val="none" w:sz="0" w:space="0" w:color="auto"/>
        <w:bottom w:val="none" w:sz="0" w:space="0" w:color="auto"/>
        <w:right w:val="none" w:sz="0" w:space="0" w:color="auto"/>
      </w:divBdr>
    </w:div>
    <w:div w:id="49309548">
      <w:bodyDiv w:val="1"/>
      <w:marLeft w:val="0"/>
      <w:marRight w:val="0"/>
      <w:marTop w:val="0"/>
      <w:marBottom w:val="0"/>
      <w:divBdr>
        <w:top w:val="none" w:sz="0" w:space="0" w:color="auto"/>
        <w:left w:val="none" w:sz="0" w:space="0" w:color="auto"/>
        <w:bottom w:val="none" w:sz="0" w:space="0" w:color="auto"/>
        <w:right w:val="none" w:sz="0" w:space="0" w:color="auto"/>
      </w:divBdr>
    </w:div>
    <w:div w:id="106776828">
      <w:bodyDiv w:val="1"/>
      <w:marLeft w:val="0"/>
      <w:marRight w:val="0"/>
      <w:marTop w:val="0"/>
      <w:marBottom w:val="0"/>
      <w:divBdr>
        <w:top w:val="none" w:sz="0" w:space="0" w:color="auto"/>
        <w:left w:val="none" w:sz="0" w:space="0" w:color="auto"/>
        <w:bottom w:val="none" w:sz="0" w:space="0" w:color="auto"/>
        <w:right w:val="none" w:sz="0" w:space="0" w:color="auto"/>
      </w:divBdr>
    </w:div>
    <w:div w:id="250893528">
      <w:bodyDiv w:val="1"/>
      <w:marLeft w:val="0"/>
      <w:marRight w:val="0"/>
      <w:marTop w:val="0"/>
      <w:marBottom w:val="0"/>
      <w:divBdr>
        <w:top w:val="none" w:sz="0" w:space="0" w:color="auto"/>
        <w:left w:val="none" w:sz="0" w:space="0" w:color="auto"/>
        <w:bottom w:val="none" w:sz="0" w:space="0" w:color="auto"/>
        <w:right w:val="none" w:sz="0" w:space="0" w:color="auto"/>
      </w:divBdr>
    </w:div>
    <w:div w:id="535043018">
      <w:bodyDiv w:val="1"/>
      <w:marLeft w:val="0"/>
      <w:marRight w:val="0"/>
      <w:marTop w:val="0"/>
      <w:marBottom w:val="0"/>
      <w:divBdr>
        <w:top w:val="none" w:sz="0" w:space="0" w:color="auto"/>
        <w:left w:val="none" w:sz="0" w:space="0" w:color="auto"/>
        <w:bottom w:val="none" w:sz="0" w:space="0" w:color="auto"/>
        <w:right w:val="none" w:sz="0" w:space="0" w:color="auto"/>
      </w:divBdr>
    </w:div>
    <w:div w:id="546526812">
      <w:bodyDiv w:val="1"/>
      <w:marLeft w:val="0"/>
      <w:marRight w:val="0"/>
      <w:marTop w:val="0"/>
      <w:marBottom w:val="0"/>
      <w:divBdr>
        <w:top w:val="none" w:sz="0" w:space="0" w:color="auto"/>
        <w:left w:val="none" w:sz="0" w:space="0" w:color="auto"/>
        <w:bottom w:val="none" w:sz="0" w:space="0" w:color="auto"/>
        <w:right w:val="none" w:sz="0" w:space="0" w:color="auto"/>
      </w:divBdr>
    </w:div>
    <w:div w:id="570963415">
      <w:bodyDiv w:val="1"/>
      <w:marLeft w:val="0"/>
      <w:marRight w:val="0"/>
      <w:marTop w:val="0"/>
      <w:marBottom w:val="0"/>
      <w:divBdr>
        <w:top w:val="none" w:sz="0" w:space="0" w:color="auto"/>
        <w:left w:val="none" w:sz="0" w:space="0" w:color="auto"/>
        <w:bottom w:val="none" w:sz="0" w:space="0" w:color="auto"/>
        <w:right w:val="none" w:sz="0" w:space="0" w:color="auto"/>
      </w:divBdr>
    </w:div>
    <w:div w:id="791437954">
      <w:bodyDiv w:val="1"/>
      <w:marLeft w:val="0"/>
      <w:marRight w:val="0"/>
      <w:marTop w:val="0"/>
      <w:marBottom w:val="0"/>
      <w:divBdr>
        <w:top w:val="none" w:sz="0" w:space="0" w:color="auto"/>
        <w:left w:val="none" w:sz="0" w:space="0" w:color="auto"/>
        <w:bottom w:val="none" w:sz="0" w:space="0" w:color="auto"/>
        <w:right w:val="none" w:sz="0" w:space="0" w:color="auto"/>
      </w:divBdr>
    </w:div>
    <w:div w:id="794446461">
      <w:bodyDiv w:val="1"/>
      <w:marLeft w:val="0"/>
      <w:marRight w:val="0"/>
      <w:marTop w:val="0"/>
      <w:marBottom w:val="0"/>
      <w:divBdr>
        <w:top w:val="none" w:sz="0" w:space="0" w:color="auto"/>
        <w:left w:val="none" w:sz="0" w:space="0" w:color="auto"/>
        <w:bottom w:val="none" w:sz="0" w:space="0" w:color="auto"/>
        <w:right w:val="none" w:sz="0" w:space="0" w:color="auto"/>
      </w:divBdr>
      <w:divsChild>
        <w:div w:id="1612319072">
          <w:marLeft w:val="0"/>
          <w:marRight w:val="0"/>
          <w:marTop w:val="0"/>
          <w:marBottom w:val="0"/>
          <w:divBdr>
            <w:top w:val="none" w:sz="0" w:space="0" w:color="auto"/>
            <w:left w:val="none" w:sz="0" w:space="0" w:color="auto"/>
            <w:bottom w:val="none" w:sz="0" w:space="0" w:color="auto"/>
            <w:right w:val="none" w:sz="0" w:space="0" w:color="auto"/>
          </w:divBdr>
          <w:divsChild>
            <w:div w:id="910508956">
              <w:marLeft w:val="0"/>
              <w:marRight w:val="0"/>
              <w:marTop w:val="0"/>
              <w:marBottom w:val="0"/>
              <w:divBdr>
                <w:top w:val="none" w:sz="0" w:space="0" w:color="auto"/>
                <w:left w:val="none" w:sz="0" w:space="0" w:color="auto"/>
                <w:bottom w:val="none" w:sz="0" w:space="0" w:color="auto"/>
                <w:right w:val="none" w:sz="0" w:space="0" w:color="auto"/>
              </w:divBdr>
              <w:divsChild>
                <w:div w:id="182728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447540">
      <w:bodyDiv w:val="1"/>
      <w:marLeft w:val="0"/>
      <w:marRight w:val="0"/>
      <w:marTop w:val="0"/>
      <w:marBottom w:val="0"/>
      <w:divBdr>
        <w:top w:val="none" w:sz="0" w:space="0" w:color="auto"/>
        <w:left w:val="none" w:sz="0" w:space="0" w:color="auto"/>
        <w:bottom w:val="none" w:sz="0" w:space="0" w:color="auto"/>
        <w:right w:val="none" w:sz="0" w:space="0" w:color="auto"/>
      </w:divBdr>
    </w:div>
    <w:div w:id="1065834719">
      <w:bodyDiv w:val="1"/>
      <w:marLeft w:val="0"/>
      <w:marRight w:val="0"/>
      <w:marTop w:val="0"/>
      <w:marBottom w:val="0"/>
      <w:divBdr>
        <w:top w:val="none" w:sz="0" w:space="0" w:color="auto"/>
        <w:left w:val="none" w:sz="0" w:space="0" w:color="auto"/>
        <w:bottom w:val="none" w:sz="0" w:space="0" w:color="auto"/>
        <w:right w:val="none" w:sz="0" w:space="0" w:color="auto"/>
      </w:divBdr>
    </w:div>
    <w:div w:id="1077358668">
      <w:bodyDiv w:val="1"/>
      <w:marLeft w:val="0"/>
      <w:marRight w:val="0"/>
      <w:marTop w:val="0"/>
      <w:marBottom w:val="0"/>
      <w:divBdr>
        <w:top w:val="none" w:sz="0" w:space="0" w:color="auto"/>
        <w:left w:val="none" w:sz="0" w:space="0" w:color="auto"/>
        <w:bottom w:val="none" w:sz="0" w:space="0" w:color="auto"/>
        <w:right w:val="none" w:sz="0" w:space="0" w:color="auto"/>
      </w:divBdr>
    </w:div>
    <w:div w:id="1114516793">
      <w:bodyDiv w:val="1"/>
      <w:marLeft w:val="0"/>
      <w:marRight w:val="0"/>
      <w:marTop w:val="0"/>
      <w:marBottom w:val="0"/>
      <w:divBdr>
        <w:top w:val="none" w:sz="0" w:space="0" w:color="auto"/>
        <w:left w:val="none" w:sz="0" w:space="0" w:color="auto"/>
        <w:bottom w:val="none" w:sz="0" w:space="0" w:color="auto"/>
        <w:right w:val="none" w:sz="0" w:space="0" w:color="auto"/>
      </w:divBdr>
    </w:div>
    <w:div w:id="1166479041">
      <w:bodyDiv w:val="1"/>
      <w:marLeft w:val="0"/>
      <w:marRight w:val="0"/>
      <w:marTop w:val="0"/>
      <w:marBottom w:val="0"/>
      <w:divBdr>
        <w:top w:val="none" w:sz="0" w:space="0" w:color="auto"/>
        <w:left w:val="none" w:sz="0" w:space="0" w:color="auto"/>
        <w:bottom w:val="none" w:sz="0" w:space="0" w:color="auto"/>
        <w:right w:val="none" w:sz="0" w:space="0" w:color="auto"/>
      </w:divBdr>
    </w:div>
    <w:div w:id="1226643178">
      <w:bodyDiv w:val="1"/>
      <w:marLeft w:val="0"/>
      <w:marRight w:val="0"/>
      <w:marTop w:val="0"/>
      <w:marBottom w:val="0"/>
      <w:divBdr>
        <w:top w:val="none" w:sz="0" w:space="0" w:color="auto"/>
        <w:left w:val="none" w:sz="0" w:space="0" w:color="auto"/>
        <w:bottom w:val="none" w:sz="0" w:space="0" w:color="auto"/>
        <w:right w:val="none" w:sz="0" w:space="0" w:color="auto"/>
      </w:divBdr>
    </w:div>
    <w:div w:id="1256480598">
      <w:bodyDiv w:val="1"/>
      <w:marLeft w:val="0"/>
      <w:marRight w:val="0"/>
      <w:marTop w:val="0"/>
      <w:marBottom w:val="0"/>
      <w:divBdr>
        <w:top w:val="none" w:sz="0" w:space="0" w:color="auto"/>
        <w:left w:val="none" w:sz="0" w:space="0" w:color="auto"/>
        <w:bottom w:val="none" w:sz="0" w:space="0" w:color="auto"/>
        <w:right w:val="none" w:sz="0" w:space="0" w:color="auto"/>
      </w:divBdr>
    </w:div>
    <w:div w:id="1256746672">
      <w:bodyDiv w:val="1"/>
      <w:marLeft w:val="0"/>
      <w:marRight w:val="0"/>
      <w:marTop w:val="0"/>
      <w:marBottom w:val="0"/>
      <w:divBdr>
        <w:top w:val="none" w:sz="0" w:space="0" w:color="auto"/>
        <w:left w:val="none" w:sz="0" w:space="0" w:color="auto"/>
        <w:bottom w:val="none" w:sz="0" w:space="0" w:color="auto"/>
        <w:right w:val="none" w:sz="0" w:space="0" w:color="auto"/>
      </w:divBdr>
      <w:divsChild>
        <w:div w:id="304166264">
          <w:marLeft w:val="0"/>
          <w:marRight w:val="0"/>
          <w:marTop w:val="0"/>
          <w:marBottom w:val="0"/>
          <w:divBdr>
            <w:top w:val="none" w:sz="0" w:space="0" w:color="auto"/>
            <w:left w:val="none" w:sz="0" w:space="0" w:color="auto"/>
            <w:bottom w:val="none" w:sz="0" w:space="0" w:color="auto"/>
            <w:right w:val="none" w:sz="0" w:space="0" w:color="auto"/>
          </w:divBdr>
          <w:divsChild>
            <w:div w:id="406417683">
              <w:marLeft w:val="0"/>
              <w:marRight w:val="0"/>
              <w:marTop w:val="0"/>
              <w:marBottom w:val="0"/>
              <w:divBdr>
                <w:top w:val="none" w:sz="0" w:space="0" w:color="auto"/>
                <w:left w:val="none" w:sz="0" w:space="0" w:color="auto"/>
                <w:bottom w:val="none" w:sz="0" w:space="0" w:color="auto"/>
                <w:right w:val="none" w:sz="0" w:space="0" w:color="auto"/>
              </w:divBdr>
              <w:divsChild>
                <w:div w:id="77883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919935">
      <w:bodyDiv w:val="1"/>
      <w:marLeft w:val="0"/>
      <w:marRight w:val="0"/>
      <w:marTop w:val="0"/>
      <w:marBottom w:val="0"/>
      <w:divBdr>
        <w:top w:val="none" w:sz="0" w:space="0" w:color="auto"/>
        <w:left w:val="none" w:sz="0" w:space="0" w:color="auto"/>
        <w:bottom w:val="none" w:sz="0" w:space="0" w:color="auto"/>
        <w:right w:val="none" w:sz="0" w:space="0" w:color="auto"/>
      </w:divBdr>
    </w:div>
    <w:div w:id="1643149384">
      <w:bodyDiv w:val="1"/>
      <w:marLeft w:val="0"/>
      <w:marRight w:val="0"/>
      <w:marTop w:val="0"/>
      <w:marBottom w:val="0"/>
      <w:divBdr>
        <w:top w:val="none" w:sz="0" w:space="0" w:color="auto"/>
        <w:left w:val="none" w:sz="0" w:space="0" w:color="auto"/>
        <w:bottom w:val="none" w:sz="0" w:space="0" w:color="auto"/>
        <w:right w:val="none" w:sz="0" w:space="0" w:color="auto"/>
      </w:divBdr>
    </w:div>
    <w:div w:id="1774978571">
      <w:bodyDiv w:val="1"/>
      <w:marLeft w:val="0"/>
      <w:marRight w:val="0"/>
      <w:marTop w:val="0"/>
      <w:marBottom w:val="0"/>
      <w:divBdr>
        <w:top w:val="none" w:sz="0" w:space="0" w:color="auto"/>
        <w:left w:val="none" w:sz="0" w:space="0" w:color="auto"/>
        <w:bottom w:val="none" w:sz="0" w:space="0" w:color="auto"/>
        <w:right w:val="none" w:sz="0" w:space="0" w:color="auto"/>
      </w:divBdr>
    </w:div>
    <w:div w:id="1791315048">
      <w:bodyDiv w:val="1"/>
      <w:marLeft w:val="0"/>
      <w:marRight w:val="0"/>
      <w:marTop w:val="0"/>
      <w:marBottom w:val="0"/>
      <w:divBdr>
        <w:top w:val="none" w:sz="0" w:space="0" w:color="auto"/>
        <w:left w:val="none" w:sz="0" w:space="0" w:color="auto"/>
        <w:bottom w:val="none" w:sz="0" w:space="0" w:color="auto"/>
        <w:right w:val="none" w:sz="0" w:space="0" w:color="auto"/>
      </w:divBdr>
    </w:div>
    <w:div w:id="1911883216">
      <w:bodyDiv w:val="1"/>
      <w:marLeft w:val="0"/>
      <w:marRight w:val="0"/>
      <w:marTop w:val="0"/>
      <w:marBottom w:val="0"/>
      <w:divBdr>
        <w:top w:val="none" w:sz="0" w:space="0" w:color="auto"/>
        <w:left w:val="none" w:sz="0" w:space="0" w:color="auto"/>
        <w:bottom w:val="none" w:sz="0" w:space="0" w:color="auto"/>
        <w:right w:val="none" w:sz="0" w:space="0" w:color="auto"/>
      </w:divBdr>
    </w:div>
    <w:div w:id="1928885007">
      <w:bodyDiv w:val="1"/>
      <w:marLeft w:val="0"/>
      <w:marRight w:val="0"/>
      <w:marTop w:val="0"/>
      <w:marBottom w:val="0"/>
      <w:divBdr>
        <w:top w:val="none" w:sz="0" w:space="0" w:color="auto"/>
        <w:left w:val="none" w:sz="0" w:space="0" w:color="auto"/>
        <w:bottom w:val="none" w:sz="0" w:space="0" w:color="auto"/>
        <w:right w:val="none" w:sz="0" w:space="0" w:color="auto"/>
      </w:divBdr>
    </w:div>
    <w:div w:id="2002653833">
      <w:bodyDiv w:val="1"/>
      <w:marLeft w:val="0"/>
      <w:marRight w:val="0"/>
      <w:marTop w:val="0"/>
      <w:marBottom w:val="0"/>
      <w:divBdr>
        <w:top w:val="none" w:sz="0" w:space="0" w:color="auto"/>
        <w:left w:val="none" w:sz="0" w:space="0" w:color="auto"/>
        <w:bottom w:val="none" w:sz="0" w:space="0" w:color="auto"/>
        <w:right w:val="none" w:sz="0" w:space="0" w:color="auto"/>
      </w:divBdr>
    </w:div>
    <w:div w:id="200619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www.w3schools.com"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lovelycoding.org/inventory-management-system-projec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R50998\Downloads\QT_HLD%20&amp;%20LL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994D06A02A36E468BD8F9A71075EA01" ma:contentTypeVersion="11" ma:contentTypeDescription="Create a new document." ma:contentTypeScope="" ma:versionID="5683ecea33edf60c7cd7987e3442c5f9">
  <xsd:schema xmlns:xsd="http://www.w3.org/2001/XMLSchema" xmlns:xs="http://www.w3.org/2001/XMLSchema" xmlns:p="http://schemas.microsoft.com/office/2006/metadata/properties" xmlns:ns2="6a5c42f6-e3c9-44a7-b48b-1dbc000a7fa3" targetNamespace="http://schemas.microsoft.com/office/2006/metadata/properties" ma:root="true" ma:fieldsID="b3f1a97746312bd16ee844e4aef29519" ns2:_="">
    <xsd:import namespace="6a5c42f6-e3c9-44a7-b48b-1dbc000a7fa3"/>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MediaServiceAutoTags" minOccurs="0"/>
                <xsd:element ref="ns2:MediaServiceAutoKeyPoints" minOccurs="0"/>
                <xsd:element ref="ns2:MediaServiceKeyPoint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5c42f6-e3c9-44a7-b48b-1dbc000a7f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69F204-B106-4FEB-A58A-C2D0B158F8A2}">
  <ds:schemaRefs>
    <ds:schemaRef ds:uri="http://schemas.openxmlformats.org/officeDocument/2006/bibliography"/>
  </ds:schemaRefs>
</ds:datastoreItem>
</file>

<file path=customXml/itemProps2.xml><?xml version="1.0" encoding="utf-8"?>
<ds:datastoreItem xmlns:ds="http://schemas.openxmlformats.org/officeDocument/2006/customXml" ds:itemID="{5DFC9CD3-21DA-4A9A-BA88-55666EEBCDE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2FC73CD-DED2-4B66-B3AF-F7894DD42DEC}">
  <ds:schemaRefs>
    <ds:schemaRef ds:uri="http://schemas.microsoft.com/sharepoint/v3/contenttype/forms"/>
  </ds:schemaRefs>
</ds:datastoreItem>
</file>

<file path=customXml/itemProps4.xml><?xml version="1.0" encoding="utf-8"?>
<ds:datastoreItem xmlns:ds="http://schemas.openxmlformats.org/officeDocument/2006/customXml" ds:itemID="{8F6B567F-BB04-4C77-B48A-5811B7893E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5c42f6-e3c9-44a7-b48b-1dbc000a7f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QT_HLD &amp; LLD</Template>
  <TotalTime>68</TotalTime>
  <Pages>17</Pages>
  <Words>2558</Words>
  <Characters>14587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Design Document - IAS</vt:lpstr>
    </vt:vector>
  </TitlesOfParts>
  <Company>Capgemini India Private Limited</Company>
  <LinksUpToDate>false</LinksUpToDate>
  <CharactersWithSpaces>17111</CharactersWithSpaces>
  <SharedDoc>false</SharedDoc>
  <HLinks>
    <vt:vector size="444" baseType="variant">
      <vt:variant>
        <vt:i4>6619155</vt:i4>
      </vt:variant>
      <vt:variant>
        <vt:i4>435</vt:i4>
      </vt:variant>
      <vt:variant>
        <vt:i4>0</vt:i4>
      </vt:variant>
      <vt:variant>
        <vt:i4>5</vt:i4>
      </vt:variant>
      <vt:variant>
        <vt:lpwstr>http://en.wikipedia.org/w/index.php?title=Data_consolidation&amp;action=edit&amp;redlink=1</vt:lpwstr>
      </vt:variant>
      <vt:variant>
        <vt:lpwstr/>
      </vt:variant>
      <vt:variant>
        <vt:i4>4653108</vt:i4>
      </vt:variant>
      <vt:variant>
        <vt:i4>432</vt:i4>
      </vt:variant>
      <vt:variant>
        <vt:i4>0</vt:i4>
      </vt:variant>
      <vt:variant>
        <vt:i4>5</vt:i4>
      </vt:variant>
      <vt:variant>
        <vt:lpwstr>http://en.wikipedia.org/wiki/Data_mediation</vt:lpwstr>
      </vt:variant>
      <vt:variant>
        <vt:lpwstr/>
      </vt:variant>
      <vt:variant>
        <vt:i4>4063306</vt:i4>
      </vt:variant>
      <vt:variant>
        <vt:i4>429</vt:i4>
      </vt:variant>
      <vt:variant>
        <vt:i4>0</vt:i4>
      </vt:variant>
      <vt:variant>
        <vt:i4>5</vt:i4>
      </vt:variant>
      <vt:variant>
        <vt:lpwstr>http://en.wikipedia.org/wiki/Data_transformation</vt:lpwstr>
      </vt:variant>
      <vt:variant>
        <vt:lpwstr/>
      </vt:variant>
      <vt:variant>
        <vt:i4>1769529</vt:i4>
      </vt:variant>
      <vt:variant>
        <vt:i4>422</vt:i4>
      </vt:variant>
      <vt:variant>
        <vt:i4>0</vt:i4>
      </vt:variant>
      <vt:variant>
        <vt:i4>5</vt:i4>
      </vt:variant>
      <vt:variant>
        <vt:lpwstr/>
      </vt:variant>
      <vt:variant>
        <vt:lpwstr>_Toc368912318</vt:lpwstr>
      </vt:variant>
      <vt:variant>
        <vt:i4>1769529</vt:i4>
      </vt:variant>
      <vt:variant>
        <vt:i4>416</vt:i4>
      </vt:variant>
      <vt:variant>
        <vt:i4>0</vt:i4>
      </vt:variant>
      <vt:variant>
        <vt:i4>5</vt:i4>
      </vt:variant>
      <vt:variant>
        <vt:lpwstr/>
      </vt:variant>
      <vt:variant>
        <vt:lpwstr>_Toc368912317</vt:lpwstr>
      </vt:variant>
      <vt:variant>
        <vt:i4>1769529</vt:i4>
      </vt:variant>
      <vt:variant>
        <vt:i4>410</vt:i4>
      </vt:variant>
      <vt:variant>
        <vt:i4>0</vt:i4>
      </vt:variant>
      <vt:variant>
        <vt:i4>5</vt:i4>
      </vt:variant>
      <vt:variant>
        <vt:lpwstr/>
      </vt:variant>
      <vt:variant>
        <vt:lpwstr>_Toc368912316</vt:lpwstr>
      </vt:variant>
      <vt:variant>
        <vt:i4>1769529</vt:i4>
      </vt:variant>
      <vt:variant>
        <vt:i4>404</vt:i4>
      </vt:variant>
      <vt:variant>
        <vt:i4>0</vt:i4>
      </vt:variant>
      <vt:variant>
        <vt:i4>5</vt:i4>
      </vt:variant>
      <vt:variant>
        <vt:lpwstr/>
      </vt:variant>
      <vt:variant>
        <vt:lpwstr>_Toc368912315</vt:lpwstr>
      </vt:variant>
      <vt:variant>
        <vt:i4>1769529</vt:i4>
      </vt:variant>
      <vt:variant>
        <vt:i4>398</vt:i4>
      </vt:variant>
      <vt:variant>
        <vt:i4>0</vt:i4>
      </vt:variant>
      <vt:variant>
        <vt:i4>5</vt:i4>
      </vt:variant>
      <vt:variant>
        <vt:lpwstr/>
      </vt:variant>
      <vt:variant>
        <vt:lpwstr>_Toc368912314</vt:lpwstr>
      </vt:variant>
      <vt:variant>
        <vt:i4>1769529</vt:i4>
      </vt:variant>
      <vt:variant>
        <vt:i4>392</vt:i4>
      </vt:variant>
      <vt:variant>
        <vt:i4>0</vt:i4>
      </vt:variant>
      <vt:variant>
        <vt:i4>5</vt:i4>
      </vt:variant>
      <vt:variant>
        <vt:lpwstr/>
      </vt:variant>
      <vt:variant>
        <vt:lpwstr>_Toc368912313</vt:lpwstr>
      </vt:variant>
      <vt:variant>
        <vt:i4>1769529</vt:i4>
      </vt:variant>
      <vt:variant>
        <vt:i4>386</vt:i4>
      </vt:variant>
      <vt:variant>
        <vt:i4>0</vt:i4>
      </vt:variant>
      <vt:variant>
        <vt:i4>5</vt:i4>
      </vt:variant>
      <vt:variant>
        <vt:lpwstr/>
      </vt:variant>
      <vt:variant>
        <vt:lpwstr>_Toc368912312</vt:lpwstr>
      </vt:variant>
      <vt:variant>
        <vt:i4>1769529</vt:i4>
      </vt:variant>
      <vt:variant>
        <vt:i4>380</vt:i4>
      </vt:variant>
      <vt:variant>
        <vt:i4>0</vt:i4>
      </vt:variant>
      <vt:variant>
        <vt:i4>5</vt:i4>
      </vt:variant>
      <vt:variant>
        <vt:lpwstr/>
      </vt:variant>
      <vt:variant>
        <vt:lpwstr>_Toc368912311</vt:lpwstr>
      </vt:variant>
      <vt:variant>
        <vt:i4>1769529</vt:i4>
      </vt:variant>
      <vt:variant>
        <vt:i4>374</vt:i4>
      </vt:variant>
      <vt:variant>
        <vt:i4>0</vt:i4>
      </vt:variant>
      <vt:variant>
        <vt:i4>5</vt:i4>
      </vt:variant>
      <vt:variant>
        <vt:lpwstr/>
      </vt:variant>
      <vt:variant>
        <vt:lpwstr>_Toc368912310</vt:lpwstr>
      </vt:variant>
      <vt:variant>
        <vt:i4>1703993</vt:i4>
      </vt:variant>
      <vt:variant>
        <vt:i4>368</vt:i4>
      </vt:variant>
      <vt:variant>
        <vt:i4>0</vt:i4>
      </vt:variant>
      <vt:variant>
        <vt:i4>5</vt:i4>
      </vt:variant>
      <vt:variant>
        <vt:lpwstr/>
      </vt:variant>
      <vt:variant>
        <vt:lpwstr>_Toc368912309</vt:lpwstr>
      </vt:variant>
      <vt:variant>
        <vt:i4>1703993</vt:i4>
      </vt:variant>
      <vt:variant>
        <vt:i4>362</vt:i4>
      </vt:variant>
      <vt:variant>
        <vt:i4>0</vt:i4>
      </vt:variant>
      <vt:variant>
        <vt:i4>5</vt:i4>
      </vt:variant>
      <vt:variant>
        <vt:lpwstr/>
      </vt:variant>
      <vt:variant>
        <vt:lpwstr>_Toc368912308</vt:lpwstr>
      </vt:variant>
      <vt:variant>
        <vt:i4>1703993</vt:i4>
      </vt:variant>
      <vt:variant>
        <vt:i4>356</vt:i4>
      </vt:variant>
      <vt:variant>
        <vt:i4>0</vt:i4>
      </vt:variant>
      <vt:variant>
        <vt:i4>5</vt:i4>
      </vt:variant>
      <vt:variant>
        <vt:lpwstr/>
      </vt:variant>
      <vt:variant>
        <vt:lpwstr>_Toc368912307</vt:lpwstr>
      </vt:variant>
      <vt:variant>
        <vt:i4>1703993</vt:i4>
      </vt:variant>
      <vt:variant>
        <vt:i4>350</vt:i4>
      </vt:variant>
      <vt:variant>
        <vt:i4>0</vt:i4>
      </vt:variant>
      <vt:variant>
        <vt:i4>5</vt:i4>
      </vt:variant>
      <vt:variant>
        <vt:lpwstr/>
      </vt:variant>
      <vt:variant>
        <vt:lpwstr>_Toc368912306</vt:lpwstr>
      </vt:variant>
      <vt:variant>
        <vt:i4>1703993</vt:i4>
      </vt:variant>
      <vt:variant>
        <vt:i4>344</vt:i4>
      </vt:variant>
      <vt:variant>
        <vt:i4>0</vt:i4>
      </vt:variant>
      <vt:variant>
        <vt:i4>5</vt:i4>
      </vt:variant>
      <vt:variant>
        <vt:lpwstr/>
      </vt:variant>
      <vt:variant>
        <vt:lpwstr>_Toc368912305</vt:lpwstr>
      </vt:variant>
      <vt:variant>
        <vt:i4>1703993</vt:i4>
      </vt:variant>
      <vt:variant>
        <vt:i4>338</vt:i4>
      </vt:variant>
      <vt:variant>
        <vt:i4>0</vt:i4>
      </vt:variant>
      <vt:variant>
        <vt:i4>5</vt:i4>
      </vt:variant>
      <vt:variant>
        <vt:lpwstr/>
      </vt:variant>
      <vt:variant>
        <vt:lpwstr>_Toc368912304</vt:lpwstr>
      </vt:variant>
      <vt:variant>
        <vt:i4>1703993</vt:i4>
      </vt:variant>
      <vt:variant>
        <vt:i4>332</vt:i4>
      </vt:variant>
      <vt:variant>
        <vt:i4>0</vt:i4>
      </vt:variant>
      <vt:variant>
        <vt:i4>5</vt:i4>
      </vt:variant>
      <vt:variant>
        <vt:lpwstr/>
      </vt:variant>
      <vt:variant>
        <vt:lpwstr>_Toc368912303</vt:lpwstr>
      </vt:variant>
      <vt:variant>
        <vt:i4>1703993</vt:i4>
      </vt:variant>
      <vt:variant>
        <vt:i4>326</vt:i4>
      </vt:variant>
      <vt:variant>
        <vt:i4>0</vt:i4>
      </vt:variant>
      <vt:variant>
        <vt:i4>5</vt:i4>
      </vt:variant>
      <vt:variant>
        <vt:lpwstr/>
      </vt:variant>
      <vt:variant>
        <vt:lpwstr>_Toc368912302</vt:lpwstr>
      </vt:variant>
      <vt:variant>
        <vt:i4>1703993</vt:i4>
      </vt:variant>
      <vt:variant>
        <vt:i4>320</vt:i4>
      </vt:variant>
      <vt:variant>
        <vt:i4>0</vt:i4>
      </vt:variant>
      <vt:variant>
        <vt:i4>5</vt:i4>
      </vt:variant>
      <vt:variant>
        <vt:lpwstr/>
      </vt:variant>
      <vt:variant>
        <vt:lpwstr>_Toc368912301</vt:lpwstr>
      </vt:variant>
      <vt:variant>
        <vt:i4>1703993</vt:i4>
      </vt:variant>
      <vt:variant>
        <vt:i4>314</vt:i4>
      </vt:variant>
      <vt:variant>
        <vt:i4>0</vt:i4>
      </vt:variant>
      <vt:variant>
        <vt:i4>5</vt:i4>
      </vt:variant>
      <vt:variant>
        <vt:lpwstr/>
      </vt:variant>
      <vt:variant>
        <vt:lpwstr>_Toc368912300</vt:lpwstr>
      </vt:variant>
      <vt:variant>
        <vt:i4>1245240</vt:i4>
      </vt:variant>
      <vt:variant>
        <vt:i4>308</vt:i4>
      </vt:variant>
      <vt:variant>
        <vt:i4>0</vt:i4>
      </vt:variant>
      <vt:variant>
        <vt:i4>5</vt:i4>
      </vt:variant>
      <vt:variant>
        <vt:lpwstr/>
      </vt:variant>
      <vt:variant>
        <vt:lpwstr>_Toc368912299</vt:lpwstr>
      </vt:variant>
      <vt:variant>
        <vt:i4>1245240</vt:i4>
      </vt:variant>
      <vt:variant>
        <vt:i4>302</vt:i4>
      </vt:variant>
      <vt:variant>
        <vt:i4>0</vt:i4>
      </vt:variant>
      <vt:variant>
        <vt:i4>5</vt:i4>
      </vt:variant>
      <vt:variant>
        <vt:lpwstr/>
      </vt:variant>
      <vt:variant>
        <vt:lpwstr>_Toc368912298</vt:lpwstr>
      </vt:variant>
      <vt:variant>
        <vt:i4>1245240</vt:i4>
      </vt:variant>
      <vt:variant>
        <vt:i4>296</vt:i4>
      </vt:variant>
      <vt:variant>
        <vt:i4>0</vt:i4>
      </vt:variant>
      <vt:variant>
        <vt:i4>5</vt:i4>
      </vt:variant>
      <vt:variant>
        <vt:lpwstr/>
      </vt:variant>
      <vt:variant>
        <vt:lpwstr>_Toc368912297</vt:lpwstr>
      </vt:variant>
      <vt:variant>
        <vt:i4>1245240</vt:i4>
      </vt:variant>
      <vt:variant>
        <vt:i4>290</vt:i4>
      </vt:variant>
      <vt:variant>
        <vt:i4>0</vt:i4>
      </vt:variant>
      <vt:variant>
        <vt:i4>5</vt:i4>
      </vt:variant>
      <vt:variant>
        <vt:lpwstr/>
      </vt:variant>
      <vt:variant>
        <vt:lpwstr>_Toc368912296</vt:lpwstr>
      </vt:variant>
      <vt:variant>
        <vt:i4>1245240</vt:i4>
      </vt:variant>
      <vt:variant>
        <vt:i4>284</vt:i4>
      </vt:variant>
      <vt:variant>
        <vt:i4>0</vt:i4>
      </vt:variant>
      <vt:variant>
        <vt:i4>5</vt:i4>
      </vt:variant>
      <vt:variant>
        <vt:lpwstr/>
      </vt:variant>
      <vt:variant>
        <vt:lpwstr>_Toc368912295</vt:lpwstr>
      </vt:variant>
      <vt:variant>
        <vt:i4>1245240</vt:i4>
      </vt:variant>
      <vt:variant>
        <vt:i4>278</vt:i4>
      </vt:variant>
      <vt:variant>
        <vt:i4>0</vt:i4>
      </vt:variant>
      <vt:variant>
        <vt:i4>5</vt:i4>
      </vt:variant>
      <vt:variant>
        <vt:lpwstr/>
      </vt:variant>
      <vt:variant>
        <vt:lpwstr>_Toc368912294</vt:lpwstr>
      </vt:variant>
      <vt:variant>
        <vt:i4>1245240</vt:i4>
      </vt:variant>
      <vt:variant>
        <vt:i4>272</vt:i4>
      </vt:variant>
      <vt:variant>
        <vt:i4>0</vt:i4>
      </vt:variant>
      <vt:variant>
        <vt:i4>5</vt:i4>
      </vt:variant>
      <vt:variant>
        <vt:lpwstr/>
      </vt:variant>
      <vt:variant>
        <vt:lpwstr>_Toc368912293</vt:lpwstr>
      </vt:variant>
      <vt:variant>
        <vt:i4>1245240</vt:i4>
      </vt:variant>
      <vt:variant>
        <vt:i4>266</vt:i4>
      </vt:variant>
      <vt:variant>
        <vt:i4>0</vt:i4>
      </vt:variant>
      <vt:variant>
        <vt:i4>5</vt:i4>
      </vt:variant>
      <vt:variant>
        <vt:lpwstr/>
      </vt:variant>
      <vt:variant>
        <vt:lpwstr>_Toc368912292</vt:lpwstr>
      </vt:variant>
      <vt:variant>
        <vt:i4>1245240</vt:i4>
      </vt:variant>
      <vt:variant>
        <vt:i4>260</vt:i4>
      </vt:variant>
      <vt:variant>
        <vt:i4>0</vt:i4>
      </vt:variant>
      <vt:variant>
        <vt:i4>5</vt:i4>
      </vt:variant>
      <vt:variant>
        <vt:lpwstr/>
      </vt:variant>
      <vt:variant>
        <vt:lpwstr>_Toc368912291</vt:lpwstr>
      </vt:variant>
      <vt:variant>
        <vt:i4>1245240</vt:i4>
      </vt:variant>
      <vt:variant>
        <vt:i4>254</vt:i4>
      </vt:variant>
      <vt:variant>
        <vt:i4>0</vt:i4>
      </vt:variant>
      <vt:variant>
        <vt:i4>5</vt:i4>
      </vt:variant>
      <vt:variant>
        <vt:lpwstr/>
      </vt:variant>
      <vt:variant>
        <vt:lpwstr>_Toc368912290</vt:lpwstr>
      </vt:variant>
      <vt:variant>
        <vt:i4>1179704</vt:i4>
      </vt:variant>
      <vt:variant>
        <vt:i4>248</vt:i4>
      </vt:variant>
      <vt:variant>
        <vt:i4>0</vt:i4>
      </vt:variant>
      <vt:variant>
        <vt:i4>5</vt:i4>
      </vt:variant>
      <vt:variant>
        <vt:lpwstr/>
      </vt:variant>
      <vt:variant>
        <vt:lpwstr>_Toc368912289</vt:lpwstr>
      </vt:variant>
      <vt:variant>
        <vt:i4>1179704</vt:i4>
      </vt:variant>
      <vt:variant>
        <vt:i4>242</vt:i4>
      </vt:variant>
      <vt:variant>
        <vt:i4>0</vt:i4>
      </vt:variant>
      <vt:variant>
        <vt:i4>5</vt:i4>
      </vt:variant>
      <vt:variant>
        <vt:lpwstr/>
      </vt:variant>
      <vt:variant>
        <vt:lpwstr>_Toc368912288</vt:lpwstr>
      </vt:variant>
      <vt:variant>
        <vt:i4>1179704</vt:i4>
      </vt:variant>
      <vt:variant>
        <vt:i4>236</vt:i4>
      </vt:variant>
      <vt:variant>
        <vt:i4>0</vt:i4>
      </vt:variant>
      <vt:variant>
        <vt:i4>5</vt:i4>
      </vt:variant>
      <vt:variant>
        <vt:lpwstr/>
      </vt:variant>
      <vt:variant>
        <vt:lpwstr>_Toc368912287</vt:lpwstr>
      </vt:variant>
      <vt:variant>
        <vt:i4>1179704</vt:i4>
      </vt:variant>
      <vt:variant>
        <vt:i4>230</vt:i4>
      </vt:variant>
      <vt:variant>
        <vt:i4>0</vt:i4>
      </vt:variant>
      <vt:variant>
        <vt:i4>5</vt:i4>
      </vt:variant>
      <vt:variant>
        <vt:lpwstr/>
      </vt:variant>
      <vt:variant>
        <vt:lpwstr>_Toc368912286</vt:lpwstr>
      </vt:variant>
      <vt:variant>
        <vt:i4>1179704</vt:i4>
      </vt:variant>
      <vt:variant>
        <vt:i4>224</vt:i4>
      </vt:variant>
      <vt:variant>
        <vt:i4>0</vt:i4>
      </vt:variant>
      <vt:variant>
        <vt:i4>5</vt:i4>
      </vt:variant>
      <vt:variant>
        <vt:lpwstr/>
      </vt:variant>
      <vt:variant>
        <vt:lpwstr>_Toc368912285</vt:lpwstr>
      </vt:variant>
      <vt:variant>
        <vt:i4>1179704</vt:i4>
      </vt:variant>
      <vt:variant>
        <vt:i4>218</vt:i4>
      </vt:variant>
      <vt:variant>
        <vt:i4>0</vt:i4>
      </vt:variant>
      <vt:variant>
        <vt:i4>5</vt:i4>
      </vt:variant>
      <vt:variant>
        <vt:lpwstr/>
      </vt:variant>
      <vt:variant>
        <vt:lpwstr>_Toc368912284</vt:lpwstr>
      </vt:variant>
      <vt:variant>
        <vt:i4>1179704</vt:i4>
      </vt:variant>
      <vt:variant>
        <vt:i4>212</vt:i4>
      </vt:variant>
      <vt:variant>
        <vt:i4>0</vt:i4>
      </vt:variant>
      <vt:variant>
        <vt:i4>5</vt:i4>
      </vt:variant>
      <vt:variant>
        <vt:lpwstr/>
      </vt:variant>
      <vt:variant>
        <vt:lpwstr>_Toc368912283</vt:lpwstr>
      </vt:variant>
      <vt:variant>
        <vt:i4>1179704</vt:i4>
      </vt:variant>
      <vt:variant>
        <vt:i4>206</vt:i4>
      </vt:variant>
      <vt:variant>
        <vt:i4>0</vt:i4>
      </vt:variant>
      <vt:variant>
        <vt:i4>5</vt:i4>
      </vt:variant>
      <vt:variant>
        <vt:lpwstr/>
      </vt:variant>
      <vt:variant>
        <vt:lpwstr>_Toc368912282</vt:lpwstr>
      </vt:variant>
      <vt:variant>
        <vt:i4>1179704</vt:i4>
      </vt:variant>
      <vt:variant>
        <vt:i4>200</vt:i4>
      </vt:variant>
      <vt:variant>
        <vt:i4>0</vt:i4>
      </vt:variant>
      <vt:variant>
        <vt:i4>5</vt:i4>
      </vt:variant>
      <vt:variant>
        <vt:lpwstr/>
      </vt:variant>
      <vt:variant>
        <vt:lpwstr>_Toc368912281</vt:lpwstr>
      </vt:variant>
      <vt:variant>
        <vt:i4>1179704</vt:i4>
      </vt:variant>
      <vt:variant>
        <vt:i4>194</vt:i4>
      </vt:variant>
      <vt:variant>
        <vt:i4>0</vt:i4>
      </vt:variant>
      <vt:variant>
        <vt:i4>5</vt:i4>
      </vt:variant>
      <vt:variant>
        <vt:lpwstr/>
      </vt:variant>
      <vt:variant>
        <vt:lpwstr>_Toc368912280</vt:lpwstr>
      </vt:variant>
      <vt:variant>
        <vt:i4>1900600</vt:i4>
      </vt:variant>
      <vt:variant>
        <vt:i4>188</vt:i4>
      </vt:variant>
      <vt:variant>
        <vt:i4>0</vt:i4>
      </vt:variant>
      <vt:variant>
        <vt:i4>5</vt:i4>
      </vt:variant>
      <vt:variant>
        <vt:lpwstr/>
      </vt:variant>
      <vt:variant>
        <vt:lpwstr>_Toc368912279</vt:lpwstr>
      </vt:variant>
      <vt:variant>
        <vt:i4>1900600</vt:i4>
      </vt:variant>
      <vt:variant>
        <vt:i4>182</vt:i4>
      </vt:variant>
      <vt:variant>
        <vt:i4>0</vt:i4>
      </vt:variant>
      <vt:variant>
        <vt:i4>5</vt:i4>
      </vt:variant>
      <vt:variant>
        <vt:lpwstr/>
      </vt:variant>
      <vt:variant>
        <vt:lpwstr>_Toc368912278</vt:lpwstr>
      </vt:variant>
      <vt:variant>
        <vt:i4>1900600</vt:i4>
      </vt:variant>
      <vt:variant>
        <vt:i4>176</vt:i4>
      </vt:variant>
      <vt:variant>
        <vt:i4>0</vt:i4>
      </vt:variant>
      <vt:variant>
        <vt:i4>5</vt:i4>
      </vt:variant>
      <vt:variant>
        <vt:lpwstr/>
      </vt:variant>
      <vt:variant>
        <vt:lpwstr>_Toc368912277</vt:lpwstr>
      </vt:variant>
      <vt:variant>
        <vt:i4>1900600</vt:i4>
      </vt:variant>
      <vt:variant>
        <vt:i4>170</vt:i4>
      </vt:variant>
      <vt:variant>
        <vt:i4>0</vt:i4>
      </vt:variant>
      <vt:variant>
        <vt:i4>5</vt:i4>
      </vt:variant>
      <vt:variant>
        <vt:lpwstr/>
      </vt:variant>
      <vt:variant>
        <vt:lpwstr>_Toc368912276</vt:lpwstr>
      </vt:variant>
      <vt:variant>
        <vt:i4>1900600</vt:i4>
      </vt:variant>
      <vt:variant>
        <vt:i4>164</vt:i4>
      </vt:variant>
      <vt:variant>
        <vt:i4>0</vt:i4>
      </vt:variant>
      <vt:variant>
        <vt:i4>5</vt:i4>
      </vt:variant>
      <vt:variant>
        <vt:lpwstr/>
      </vt:variant>
      <vt:variant>
        <vt:lpwstr>_Toc368912275</vt:lpwstr>
      </vt:variant>
      <vt:variant>
        <vt:i4>1900600</vt:i4>
      </vt:variant>
      <vt:variant>
        <vt:i4>158</vt:i4>
      </vt:variant>
      <vt:variant>
        <vt:i4>0</vt:i4>
      </vt:variant>
      <vt:variant>
        <vt:i4>5</vt:i4>
      </vt:variant>
      <vt:variant>
        <vt:lpwstr/>
      </vt:variant>
      <vt:variant>
        <vt:lpwstr>_Toc368912274</vt:lpwstr>
      </vt:variant>
      <vt:variant>
        <vt:i4>1900600</vt:i4>
      </vt:variant>
      <vt:variant>
        <vt:i4>152</vt:i4>
      </vt:variant>
      <vt:variant>
        <vt:i4>0</vt:i4>
      </vt:variant>
      <vt:variant>
        <vt:i4>5</vt:i4>
      </vt:variant>
      <vt:variant>
        <vt:lpwstr/>
      </vt:variant>
      <vt:variant>
        <vt:lpwstr>_Toc368912273</vt:lpwstr>
      </vt:variant>
      <vt:variant>
        <vt:i4>1900600</vt:i4>
      </vt:variant>
      <vt:variant>
        <vt:i4>146</vt:i4>
      </vt:variant>
      <vt:variant>
        <vt:i4>0</vt:i4>
      </vt:variant>
      <vt:variant>
        <vt:i4>5</vt:i4>
      </vt:variant>
      <vt:variant>
        <vt:lpwstr/>
      </vt:variant>
      <vt:variant>
        <vt:lpwstr>_Toc368912272</vt:lpwstr>
      </vt:variant>
      <vt:variant>
        <vt:i4>1900600</vt:i4>
      </vt:variant>
      <vt:variant>
        <vt:i4>140</vt:i4>
      </vt:variant>
      <vt:variant>
        <vt:i4>0</vt:i4>
      </vt:variant>
      <vt:variant>
        <vt:i4>5</vt:i4>
      </vt:variant>
      <vt:variant>
        <vt:lpwstr/>
      </vt:variant>
      <vt:variant>
        <vt:lpwstr>_Toc368912271</vt:lpwstr>
      </vt:variant>
      <vt:variant>
        <vt:i4>1900600</vt:i4>
      </vt:variant>
      <vt:variant>
        <vt:i4>134</vt:i4>
      </vt:variant>
      <vt:variant>
        <vt:i4>0</vt:i4>
      </vt:variant>
      <vt:variant>
        <vt:i4>5</vt:i4>
      </vt:variant>
      <vt:variant>
        <vt:lpwstr/>
      </vt:variant>
      <vt:variant>
        <vt:lpwstr>_Toc368912270</vt:lpwstr>
      </vt:variant>
      <vt:variant>
        <vt:i4>1835064</vt:i4>
      </vt:variant>
      <vt:variant>
        <vt:i4>128</vt:i4>
      </vt:variant>
      <vt:variant>
        <vt:i4>0</vt:i4>
      </vt:variant>
      <vt:variant>
        <vt:i4>5</vt:i4>
      </vt:variant>
      <vt:variant>
        <vt:lpwstr/>
      </vt:variant>
      <vt:variant>
        <vt:lpwstr>_Toc368912269</vt:lpwstr>
      </vt:variant>
      <vt:variant>
        <vt:i4>1835064</vt:i4>
      </vt:variant>
      <vt:variant>
        <vt:i4>122</vt:i4>
      </vt:variant>
      <vt:variant>
        <vt:i4>0</vt:i4>
      </vt:variant>
      <vt:variant>
        <vt:i4>5</vt:i4>
      </vt:variant>
      <vt:variant>
        <vt:lpwstr/>
      </vt:variant>
      <vt:variant>
        <vt:lpwstr>_Toc368912268</vt:lpwstr>
      </vt:variant>
      <vt:variant>
        <vt:i4>1835064</vt:i4>
      </vt:variant>
      <vt:variant>
        <vt:i4>116</vt:i4>
      </vt:variant>
      <vt:variant>
        <vt:i4>0</vt:i4>
      </vt:variant>
      <vt:variant>
        <vt:i4>5</vt:i4>
      </vt:variant>
      <vt:variant>
        <vt:lpwstr/>
      </vt:variant>
      <vt:variant>
        <vt:lpwstr>_Toc368912267</vt:lpwstr>
      </vt:variant>
      <vt:variant>
        <vt:i4>1835064</vt:i4>
      </vt:variant>
      <vt:variant>
        <vt:i4>110</vt:i4>
      </vt:variant>
      <vt:variant>
        <vt:i4>0</vt:i4>
      </vt:variant>
      <vt:variant>
        <vt:i4>5</vt:i4>
      </vt:variant>
      <vt:variant>
        <vt:lpwstr/>
      </vt:variant>
      <vt:variant>
        <vt:lpwstr>_Toc368912266</vt:lpwstr>
      </vt:variant>
      <vt:variant>
        <vt:i4>1835064</vt:i4>
      </vt:variant>
      <vt:variant>
        <vt:i4>104</vt:i4>
      </vt:variant>
      <vt:variant>
        <vt:i4>0</vt:i4>
      </vt:variant>
      <vt:variant>
        <vt:i4>5</vt:i4>
      </vt:variant>
      <vt:variant>
        <vt:lpwstr/>
      </vt:variant>
      <vt:variant>
        <vt:lpwstr>_Toc368912265</vt:lpwstr>
      </vt:variant>
      <vt:variant>
        <vt:i4>1835064</vt:i4>
      </vt:variant>
      <vt:variant>
        <vt:i4>98</vt:i4>
      </vt:variant>
      <vt:variant>
        <vt:i4>0</vt:i4>
      </vt:variant>
      <vt:variant>
        <vt:i4>5</vt:i4>
      </vt:variant>
      <vt:variant>
        <vt:lpwstr/>
      </vt:variant>
      <vt:variant>
        <vt:lpwstr>_Toc368912264</vt:lpwstr>
      </vt:variant>
      <vt:variant>
        <vt:i4>1835064</vt:i4>
      </vt:variant>
      <vt:variant>
        <vt:i4>92</vt:i4>
      </vt:variant>
      <vt:variant>
        <vt:i4>0</vt:i4>
      </vt:variant>
      <vt:variant>
        <vt:i4>5</vt:i4>
      </vt:variant>
      <vt:variant>
        <vt:lpwstr/>
      </vt:variant>
      <vt:variant>
        <vt:lpwstr>_Toc368912263</vt:lpwstr>
      </vt:variant>
      <vt:variant>
        <vt:i4>1835064</vt:i4>
      </vt:variant>
      <vt:variant>
        <vt:i4>86</vt:i4>
      </vt:variant>
      <vt:variant>
        <vt:i4>0</vt:i4>
      </vt:variant>
      <vt:variant>
        <vt:i4>5</vt:i4>
      </vt:variant>
      <vt:variant>
        <vt:lpwstr/>
      </vt:variant>
      <vt:variant>
        <vt:lpwstr>_Toc368912262</vt:lpwstr>
      </vt:variant>
      <vt:variant>
        <vt:i4>1835064</vt:i4>
      </vt:variant>
      <vt:variant>
        <vt:i4>80</vt:i4>
      </vt:variant>
      <vt:variant>
        <vt:i4>0</vt:i4>
      </vt:variant>
      <vt:variant>
        <vt:i4>5</vt:i4>
      </vt:variant>
      <vt:variant>
        <vt:lpwstr/>
      </vt:variant>
      <vt:variant>
        <vt:lpwstr>_Toc368912261</vt:lpwstr>
      </vt:variant>
      <vt:variant>
        <vt:i4>1835064</vt:i4>
      </vt:variant>
      <vt:variant>
        <vt:i4>74</vt:i4>
      </vt:variant>
      <vt:variant>
        <vt:i4>0</vt:i4>
      </vt:variant>
      <vt:variant>
        <vt:i4>5</vt:i4>
      </vt:variant>
      <vt:variant>
        <vt:lpwstr/>
      </vt:variant>
      <vt:variant>
        <vt:lpwstr>_Toc368912260</vt:lpwstr>
      </vt:variant>
      <vt:variant>
        <vt:i4>2031672</vt:i4>
      </vt:variant>
      <vt:variant>
        <vt:i4>68</vt:i4>
      </vt:variant>
      <vt:variant>
        <vt:i4>0</vt:i4>
      </vt:variant>
      <vt:variant>
        <vt:i4>5</vt:i4>
      </vt:variant>
      <vt:variant>
        <vt:lpwstr/>
      </vt:variant>
      <vt:variant>
        <vt:lpwstr>_Toc368912259</vt:lpwstr>
      </vt:variant>
      <vt:variant>
        <vt:i4>2031672</vt:i4>
      </vt:variant>
      <vt:variant>
        <vt:i4>62</vt:i4>
      </vt:variant>
      <vt:variant>
        <vt:i4>0</vt:i4>
      </vt:variant>
      <vt:variant>
        <vt:i4>5</vt:i4>
      </vt:variant>
      <vt:variant>
        <vt:lpwstr/>
      </vt:variant>
      <vt:variant>
        <vt:lpwstr>_Toc368912258</vt:lpwstr>
      </vt:variant>
      <vt:variant>
        <vt:i4>2031672</vt:i4>
      </vt:variant>
      <vt:variant>
        <vt:i4>56</vt:i4>
      </vt:variant>
      <vt:variant>
        <vt:i4>0</vt:i4>
      </vt:variant>
      <vt:variant>
        <vt:i4>5</vt:i4>
      </vt:variant>
      <vt:variant>
        <vt:lpwstr/>
      </vt:variant>
      <vt:variant>
        <vt:lpwstr>_Toc368912257</vt:lpwstr>
      </vt:variant>
      <vt:variant>
        <vt:i4>2031672</vt:i4>
      </vt:variant>
      <vt:variant>
        <vt:i4>50</vt:i4>
      </vt:variant>
      <vt:variant>
        <vt:i4>0</vt:i4>
      </vt:variant>
      <vt:variant>
        <vt:i4>5</vt:i4>
      </vt:variant>
      <vt:variant>
        <vt:lpwstr/>
      </vt:variant>
      <vt:variant>
        <vt:lpwstr>_Toc368912256</vt:lpwstr>
      </vt:variant>
      <vt:variant>
        <vt:i4>2031672</vt:i4>
      </vt:variant>
      <vt:variant>
        <vt:i4>44</vt:i4>
      </vt:variant>
      <vt:variant>
        <vt:i4>0</vt:i4>
      </vt:variant>
      <vt:variant>
        <vt:i4>5</vt:i4>
      </vt:variant>
      <vt:variant>
        <vt:lpwstr/>
      </vt:variant>
      <vt:variant>
        <vt:lpwstr>_Toc368912255</vt:lpwstr>
      </vt:variant>
      <vt:variant>
        <vt:i4>2031672</vt:i4>
      </vt:variant>
      <vt:variant>
        <vt:i4>38</vt:i4>
      </vt:variant>
      <vt:variant>
        <vt:i4>0</vt:i4>
      </vt:variant>
      <vt:variant>
        <vt:i4>5</vt:i4>
      </vt:variant>
      <vt:variant>
        <vt:lpwstr/>
      </vt:variant>
      <vt:variant>
        <vt:lpwstr>_Toc368912254</vt:lpwstr>
      </vt:variant>
      <vt:variant>
        <vt:i4>2031672</vt:i4>
      </vt:variant>
      <vt:variant>
        <vt:i4>32</vt:i4>
      </vt:variant>
      <vt:variant>
        <vt:i4>0</vt:i4>
      </vt:variant>
      <vt:variant>
        <vt:i4>5</vt:i4>
      </vt:variant>
      <vt:variant>
        <vt:lpwstr/>
      </vt:variant>
      <vt:variant>
        <vt:lpwstr>_Toc368912253</vt:lpwstr>
      </vt:variant>
      <vt:variant>
        <vt:i4>2031672</vt:i4>
      </vt:variant>
      <vt:variant>
        <vt:i4>26</vt:i4>
      </vt:variant>
      <vt:variant>
        <vt:i4>0</vt:i4>
      </vt:variant>
      <vt:variant>
        <vt:i4>5</vt:i4>
      </vt:variant>
      <vt:variant>
        <vt:lpwstr/>
      </vt:variant>
      <vt:variant>
        <vt:lpwstr>_Toc368912252</vt:lpwstr>
      </vt:variant>
      <vt:variant>
        <vt:i4>2031672</vt:i4>
      </vt:variant>
      <vt:variant>
        <vt:i4>20</vt:i4>
      </vt:variant>
      <vt:variant>
        <vt:i4>0</vt:i4>
      </vt:variant>
      <vt:variant>
        <vt:i4>5</vt:i4>
      </vt:variant>
      <vt:variant>
        <vt:lpwstr/>
      </vt:variant>
      <vt:variant>
        <vt:lpwstr>_Toc368912251</vt:lpwstr>
      </vt:variant>
      <vt:variant>
        <vt:i4>2031672</vt:i4>
      </vt:variant>
      <vt:variant>
        <vt:i4>14</vt:i4>
      </vt:variant>
      <vt:variant>
        <vt:i4>0</vt:i4>
      </vt:variant>
      <vt:variant>
        <vt:i4>5</vt:i4>
      </vt:variant>
      <vt:variant>
        <vt:lpwstr/>
      </vt:variant>
      <vt:variant>
        <vt:lpwstr>_Toc368912250</vt:lpwstr>
      </vt:variant>
      <vt:variant>
        <vt:i4>1966136</vt:i4>
      </vt:variant>
      <vt:variant>
        <vt:i4>8</vt:i4>
      </vt:variant>
      <vt:variant>
        <vt:i4>0</vt:i4>
      </vt:variant>
      <vt:variant>
        <vt:i4>5</vt:i4>
      </vt:variant>
      <vt:variant>
        <vt:lpwstr/>
      </vt:variant>
      <vt:variant>
        <vt:lpwstr>_Toc368912249</vt:lpwstr>
      </vt:variant>
      <vt:variant>
        <vt:i4>1966136</vt:i4>
      </vt:variant>
      <vt:variant>
        <vt:i4>2</vt:i4>
      </vt:variant>
      <vt:variant>
        <vt:i4>0</vt:i4>
      </vt:variant>
      <vt:variant>
        <vt:i4>5</vt:i4>
      </vt:variant>
      <vt:variant>
        <vt:lpwstr/>
      </vt:variant>
      <vt:variant>
        <vt:lpwstr>_Toc368912248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 IAS</dc:title>
  <dc:creator>Group 05</dc:creator>
  <cp:keywords>HLD &amp; LLD</cp:keywords>
  <cp:lastModifiedBy>Bhargavi Medi</cp:lastModifiedBy>
  <cp:revision>17</cp:revision>
  <dcterms:created xsi:type="dcterms:W3CDTF">2022-11-20T07:49:00Z</dcterms:created>
  <dcterms:modified xsi:type="dcterms:W3CDTF">2022-11-21T11:18:00Z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vt:lpwstr>
  </property>
  <property fmtid="{D5CDD505-2E9C-101B-9397-08002B2CF9AE}" pid="3" name="Project">
    <vt:lpwstr>IAS</vt:lpwstr>
  </property>
</Properties>
</file>